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D66" w:rsidRPr="008A5DEC" w:rsidRDefault="00ED4D66" w:rsidP="00105A6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0"/>
      </w:tblGrid>
      <w:tr w:rsidR="00ED4D66" w:rsidRPr="008A5DEC">
        <w:trPr>
          <w:trHeight w:val="737"/>
        </w:trPr>
        <w:tc>
          <w:tcPr>
            <w:tcW w:w="9212" w:type="dxa"/>
            <w:shd w:val="clear" w:color="auto" w:fill="8C8C8C"/>
            <w:vAlign w:val="center"/>
          </w:tcPr>
          <w:p w:rsidR="00ED4D66" w:rsidRDefault="00A42C33" w:rsidP="002246CC">
            <w:r w:rsidRPr="008A5DEC">
              <w:t xml:space="preserve">Enoncé TPI </w:t>
            </w:r>
            <w:r w:rsidR="00BB0E56">
              <w:t>2018</w:t>
            </w:r>
          </w:p>
          <w:p w:rsidR="00C77232" w:rsidRPr="008A5DEC" w:rsidRDefault="00C77232" w:rsidP="002246CC">
            <w:r>
              <w:t>Développement d’application</w:t>
            </w:r>
          </w:p>
        </w:tc>
      </w:tr>
    </w:tbl>
    <w:p w:rsidR="00ED4D66" w:rsidRPr="008A5DEC" w:rsidRDefault="00ED4D66" w:rsidP="00105A65"/>
    <w:p w:rsidR="00ED4D66" w:rsidRPr="008A5DEC" w:rsidRDefault="00ED4D66" w:rsidP="00105A65"/>
    <w:tbl>
      <w:tblPr>
        <w:tblW w:w="1045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9"/>
        <w:gridCol w:w="5230"/>
      </w:tblGrid>
      <w:tr w:rsidR="000653E9" w:rsidRPr="008A5DEC">
        <w:trPr>
          <w:trHeight w:val="440"/>
        </w:trPr>
        <w:tc>
          <w:tcPr>
            <w:tcW w:w="5229" w:type="dxa"/>
            <w:shd w:val="clear" w:color="auto" w:fill="D9D9D9"/>
            <w:vAlign w:val="center"/>
          </w:tcPr>
          <w:p w:rsidR="000653E9" w:rsidRPr="008A5DEC" w:rsidRDefault="000653E9" w:rsidP="00105A65">
            <w:r w:rsidRPr="008A5DEC">
              <w:t>Données candidat</w:t>
            </w:r>
          </w:p>
        </w:tc>
        <w:tc>
          <w:tcPr>
            <w:tcW w:w="5230" w:type="dxa"/>
            <w:shd w:val="clear" w:color="auto" w:fill="D9D9D9"/>
            <w:vAlign w:val="center"/>
          </w:tcPr>
          <w:p w:rsidR="000653E9" w:rsidRPr="008A5DEC" w:rsidRDefault="00EE091A" w:rsidP="00105A65">
            <w:r>
              <w:t>Données Maître d’apprentissage</w:t>
            </w:r>
          </w:p>
        </w:tc>
      </w:tr>
      <w:tr w:rsidR="000653E9" w:rsidRPr="002503F4">
        <w:trPr>
          <w:trHeight w:val="1610"/>
        </w:trPr>
        <w:tc>
          <w:tcPr>
            <w:tcW w:w="5229" w:type="dxa"/>
          </w:tcPr>
          <w:p w:rsidR="000653E9" w:rsidRDefault="000653E9" w:rsidP="00105A65"/>
          <w:p w:rsidR="00C77232" w:rsidRPr="008A5DEC" w:rsidRDefault="00C77232" w:rsidP="00105A65">
            <w:r>
              <w:t xml:space="preserve">Nom : </w:t>
            </w:r>
            <w:proofErr w:type="spellStart"/>
            <w:r w:rsidR="002503F4">
              <w:t>Sauser</w:t>
            </w:r>
            <w:proofErr w:type="spellEnd"/>
          </w:p>
          <w:p w:rsidR="000653E9" w:rsidRPr="008A5DEC" w:rsidRDefault="000653E9" w:rsidP="00105A65">
            <w:r w:rsidRPr="008A5DEC">
              <w:t>Prénom :</w:t>
            </w:r>
            <w:r w:rsidR="002503F4">
              <w:t xml:space="preserve"> Romain</w:t>
            </w:r>
          </w:p>
          <w:p w:rsidR="000653E9" w:rsidRPr="008A5DEC" w:rsidRDefault="000653E9" w:rsidP="00105A65">
            <w:r w:rsidRPr="008A5DEC">
              <w:t>Téléphone (portable) :</w:t>
            </w:r>
            <w:r w:rsidR="002503F4">
              <w:t xml:space="preserve"> 079.608.15.93</w:t>
            </w:r>
          </w:p>
          <w:p w:rsidR="000653E9" w:rsidRPr="002503F4" w:rsidRDefault="000653E9" w:rsidP="00105A65">
            <w:pPr>
              <w:rPr>
                <w:lang w:val="it-IT"/>
              </w:rPr>
            </w:pPr>
            <w:r w:rsidRPr="002503F4">
              <w:rPr>
                <w:lang w:val="it-IT"/>
              </w:rPr>
              <w:t>E- Mail :</w:t>
            </w:r>
            <w:r w:rsidR="002503F4" w:rsidRPr="002503F4">
              <w:rPr>
                <w:lang w:val="it-IT"/>
              </w:rPr>
              <w:t xml:space="preserve"> romain.ssr@eduge.ch</w:t>
            </w:r>
          </w:p>
        </w:tc>
        <w:tc>
          <w:tcPr>
            <w:tcW w:w="5230" w:type="dxa"/>
          </w:tcPr>
          <w:p w:rsidR="000653E9" w:rsidRPr="002503F4" w:rsidRDefault="000653E9" w:rsidP="00105A65">
            <w:pPr>
              <w:rPr>
                <w:lang w:val="it-IT"/>
              </w:rPr>
            </w:pPr>
          </w:p>
          <w:p w:rsidR="000653E9" w:rsidRPr="008A5DEC" w:rsidRDefault="000653E9" w:rsidP="00105A65">
            <w:r w:rsidRPr="008A5DEC">
              <w:t>Nom :</w:t>
            </w:r>
            <w:r w:rsidR="002503F4">
              <w:t xml:space="preserve"> Terrier</w:t>
            </w:r>
          </w:p>
          <w:p w:rsidR="000653E9" w:rsidRDefault="000653E9" w:rsidP="00105A65">
            <w:r w:rsidRPr="008A5DEC">
              <w:t>Prénom :</w:t>
            </w:r>
            <w:r w:rsidR="002503F4">
              <w:t xml:space="preserve"> Anne</w:t>
            </w:r>
          </w:p>
          <w:p w:rsidR="007F4963" w:rsidRPr="008A5DEC" w:rsidRDefault="007F4963" w:rsidP="00105A65">
            <w:r>
              <w:t>Téléphone (portable) :</w:t>
            </w:r>
          </w:p>
          <w:p w:rsidR="000653E9" w:rsidRPr="002503F4" w:rsidRDefault="000653E9" w:rsidP="00105A65">
            <w:pPr>
              <w:rPr>
                <w:lang w:val="it-IT"/>
              </w:rPr>
            </w:pPr>
            <w:r w:rsidRPr="002503F4">
              <w:rPr>
                <w:lang w:val="it-IT"/>
              </w:rPr>
              <w:t>E- Mail :</w:t>
            </w:r>
            <w:r w:rsidR="002503F4" w:rsidRPr="002503F4">
              <w:rPr>
                <w:lang w:val="it-IT"/>
              </w:rPr>
              <w:t xml:space="preserve"> anne.terrier@edu.ge.ch</w:t>
            </w:r>
          </w:p>
        </w:tc>
      </w:tr>
    </w:tbl>
    <w:p w:rsidR="00ED4D66" w:rsidRPr="002503F4" w:rsidRDefault="00ED4D66" w:rsidP="00105A65">
      <w:pPr>
        <w:rPr>
          <w:lang w:val="it-IT"/>
        </w:rPr>
      </w:pPr>
    </w:p>
    <w:tbl>
      <w:tblPr>
        <w:tblW w:w="1045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9"/>
      </w:tblGrid>
      <w:tr w:rsidR="00163A00" w:rsidRPr="008A5DEC" w:rsidTr="00DE023F">
        <w:trPr>
          <w:trHeight w:val="305"/>
        </w:trPr>
        <w:tc>
          <w:tcPr>
            <w:tcW w:w="10459" w:type="dxa"/>
            <w:shd w:val="clear" w:color="auto" w:fill="D9D9D9"/>
            <w:vAlign w:val="center"/>
          </w:tcPr>
          <w:p w:rsidR="00163A00" w:rsidRPr="008A5DEC" w:rsidRDefault="00163A00" w:rsidP="00105A65">
            <w:r>
              <w:t>Lieu de réalisation du TPI</w:t>
            </w:r>
          </w:p>
        </w:tc>
      </w:tr>
      <w:tr w:rsidR="00163A00" w:rsidRPr="008A5DEC" w:rsidTr="00DE023F">
        <w:tc>
          <w:tcPr>
            <w:tcW w:w="10459" w:type="dxa"/>
          </w:tcPr>
          <w:p w:rsidR="00163A00" w:rsidRPr="008A5DEC" w:rsidRDefault="00163A00" w:rsidP="00105A65"/>
          <w:p w:rsidR="00163A00" w:rsidRDefault="00163A00" w:rsidP="00105A65">
            <w:r>
              <w:t>Ecole d’informatique</w:t>
            </w:r>
          </w:p>
          <w:p w:rsidR="00163A00" w:rsidRDefault="00163A00" w:rsidP="00105A65">
            <w:r>
              <w:t>10, ch. Gérard-de-</w:t>
            </w:r>
            <w:proofErr w:type="spellStart"/>
            <w:r>
              <w:t>Ternier</w:t>
            </w:r>
            <w:proofErr w:type="spellEnd"/>
          </w:p>
          <w:p w:rsidR="00163A00" w:rsidRDefault="00163A00" w:rsidP="00105A65">
            <w:r>
              <w:t>1213 Petit Lancy</w:t>
            </w:r>
          </w:p>
          <w:p w:rsidR="00163A00" w:rsidRPr="008A5DEC" w:rsidRDefault="00163A00" w:rsidP="00105A65">
            <w:r>
              <w:t>Salles R106 / R111 / R113</w:t>
            </w:r>
          </w:p>
          <w:p w:rsidR="00163A00" w:rsidRPr="008A5DEC" w:rsidRDefault="00163A00" w:rsidP="00105A65"/>
        </w:tc>
      </w:tr>
    </w:tbl>
    <w:p w:rsidR="00163A00" w:rsidRPr="008A5DEC" w:rsidRDefault="00163A00" w:rsidP="00105A65"/>
    <w:tbl>
      <w:tblPr>
        <w:tblW w:w="1045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9"/>
      </w:tblGrid>
      <w:tr w:rsidR="00997A37" w:rsidRPr="008A5DEC">
        <w:trPr>
          <w:trHeight w:val="305"/>
        </w:trPr>
        <w:tc>
          <w:tcPr>
            <w:tcW w:w="10459" w:type="dxa"/>
            <w:shd w:val="clear" w:color="auto" w:fill="D9D9D9"/>
            <w:vAlign w:val="center"/>
          </w:tcPr>
          <w:p w:rsidR="00997A37" w:rsidRPr="008A5DEC" w:rsidRDefault="00997A37" w:rsidP="00105A65">
            <w:r w:rsidRPr="008A5DEC">
              <w:t>Titre du projet</w:t>
            </w:r>
          </w:p>
        </w:tc>
      </w:tr>
      <w:tr w:rsidR="00997A37" w:rsidRPr="008A5DEC">
        <w:tc>
          <w:tcPr>
            <w:tcW w:w="10459" w:type="dxa"/>
          </w:tcPr>
          <w:p w:rsidR="00997A37" w:rsidRPr="00105A65" w:rsidRDefault="00997A37" w:rsidP="00105A65">
            <w:pPr>
              <w:jc w:val="center"/>
              <w:rPr>
                <w:b/>
              </w:rPr>
            </w:pPr>
          </w:p>
          <w:p w:rsidR="00997A37" w:rsidRPr="00105A65" w:rsidRDefault="002503F4" w:rsidP="00105A65">
            <w:pPr>
              <w:jc w:val="center"/>
              <w:rPr>
                <w:b/>
              </w:rPr>
            </w:pPr>
            <w:proofErr w:type="spellStart"/>
            <w:r w:rsidRPr="00105A65">
              <w:rPr>
                <w:b/>
              </w:rPr>
              <w:t>SimpleTab</w:t>
            </w:r>
            <w:proofErr w:type="spellEnd"/>
          </w:p>
          <w:p w:rsidR="00997A37" w:rsidRPr="008A5DEC" w:rsidRDefault="00997A37" w:rsidP="00105A65"/>
        </w:tc>
      </w:tr>
    </w:tbl>
    <w:p w:rsidR="00163A00" w:rsidRPr="008A5DEC" w:rsidRDefault="00163A00" w:rsidP="00105A65"/>
    <w:tbl>
      <w:tblPr>
        <w:tblW w:w="1045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9"/>
      </w:tblGrid>
      <w:tr w:rsidR="00163A00" w:rsidRPr="008A5DEC" w:rsidTr="00DE023F">
        <w:trPr>
          <w:trHeight w:val="305"/>
        </w:trPr>
        <w:tc>
          <w:tcPr>
            <w:tcW w:w="10459" w:type="dxa"/>
            <w:shd w:val="clear" w:color="auto" w:fill="D9D9D9"/>
            <w:vAlign w:val="center"/>
          </w:tcPr>
          <w:p w:rsidR="00163A00" w:rsidRPr="008A5DEC" w:rsidRDefault="00163A00" w:rsidP="00105A65">
            <w:r>
              <w:t>Environnement / Contexte du projet</w:t>
            </w:r>
          </w:p>
        </w:tc>
      </w:tr>
      <w:tr w:rsidR="00163A00" w:rsidRPr="008A5DEC" w:rsidTr="00DE023F">
        <w:tc>
          <w:tcPr>
            <w:tcW w:w="10459" w:type="dxa"/>
          </w:tcPr>
          <w:p w:rsidR="00163A00" w:rsidRPr="008A5DEC" w:rsidRDefault="00163A00" w:rsidP="00105A65"/>
          <w:p w:rsidR="00163A00" w:rsidRPr="008A5DEC" w:rsidRDefault="00B824CB" w:rsidP="00105A65">
            <w:r w:rsidRPr="00B824CB">
              <w:t>Travail en école basé sur les connaissances acquises durant la formation.</w:t>
            </w:r>
          </w:p>
        </w:tc>
      </w:tr>
    </w:tbl>
    <w:p w:rsidR="00997A37" w:rsidRPr="008A5DEC" w:rsidRDefault="00997A37" w:rsidP="00105A65"/>
    <w:tbl>
      <w:tblPr>
        <w:tblW w:w="1045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9"/>
      </w:tblGrid>
      <w:tr w:rsidR="000653E9" w:rsidRPr="008A5DEC">
        <w:trPr>
          <w:trHeight w:val="305"/>
        </w:trPr>
        <w:tc>
          <w:tcPr>
            <w:tcW w:w="10459" w:type="dxa"/>
            <w:shd w:val="clear" w:color="auto" w:fill="D9D9D9"/>
            <w:vAlign w:val="center"/>
          </w:tcPr>
          <w:p w:rsidR="000653E9" w:rsidRPr="008A5DEC" w:rsidRDefault="000653E9" w:rsidP="00105A65">
            <w:r w:rsidRPr="008A5DEC">
              <w:t>Objectifs du projet</w:t>
            </w:r>
          </w:p>
        </w:tc>
      </w:tr>
      <w:tr w:rsidR="000653E9" w:rsidRPr="008A5DEC">
        <w:trPr>
          <w:trHeight w:val="855"/>
        </w:trPr>
        <w:tc>
          <w:tcPr>
            <w:tcW w:w="10459" w:type="dxa"/>
          </w:tcPr>
          <w:p w:rsidR="000653E9" w:rsidRPr="008A5DEC" w:rsidRDefault="000653E9" w:rsidP="00105A65"/>
          <w:p w:rsidR="00826143" w:rsidRDefault="002503F4" w:rsidP="00105A65">
            <w:r>
              <w:t>L</w:t>
            </w:r>
            <w:r w:rsidR="007A1C7D">
              <w:t>e travail proposé</w:t>
            </w:r>
            <w:r>
              <w:t xml:space="preserve"> vise à </w:t>
            </w:r>
            <w:r w:rsidR="00712431">
              <w:t xml:space="preserve">développer un site web mettant à disposition des partitions pour interpréter à la guitare vos morceaux préférés. </w:t>
            </w:r>
            <w:r w:rsidR="00826143">
              <w:t xml:space="preserve">Les partitions proposées, seront consultables sous forme de tablatures indiquant les accords à </w:t>
            </w:r>
            <w:r w:rsidR="00FD750A">
              <w:t>caler</w:t>
            </w:r>
            <w:r w:rsidR="001F614C">
              <w:t xml:space="preserve"> sur le texte</w:t>
            </w:r>
            <w:r w:rsidR="00826143">
              <w:t xml:space="preserve">. Voici </w:t>
            </w:r>
            <w:r w:rsidR="001F614C">
              <w:t xml:space="preserve">par exemple la tablature du premier couplet de la chanson « Nothing </w:t>
            </w:r>
            <w:proofErr w:type="spellStart"/>
            <w:r w:rsidR="001F614C">
              <w:t>else</w:t>
            </w:r>
            <w:proofErr w:type="spellEnd"/>
            <w:r w:rsidR="001F614C">
              <w:t xml:space="preserve"> </w:t>
            </w:r>
            <w:proofErr w:type="spellStart"/>
            <w:r w:rsidR="001F614C">
              <w:t>matters</w:t>
            </w:r>
            <w:proofErr w:type="spellEnd"/>
            <w:r w:rsidR="001F614C">
              <w:t xml:space="preserve"> » </w:t>
            </w:r>
            <w:r w:rsidR="00826143">
              <w:t>:</w:t>
            </w:r>
          </w:p>
          <w:p w:rsidR="00826143" w:rsidRDefault="00826143" w:rsidP="00105A65"/>
          <w:p w:rsidR="001F614C" w:rsidRDefault="001F614C" w:rsidP="001F614C">
            <w:pPr>
              <w:keepNext/>
              <w:jc w:val="center"/>
            </w:pPr>
            <w:r>
              <w:object w:dxaOrig="5760" w:dyaOrig="40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0.65pt;height:128.3pt" o:ole="">
                  <v:imagedata r:id="rId7" o:title=""/>
                </v:shape>
                <o:OLEObject Type="Embed" ProgID="PBrush" ShapeID="_x0000_i1025" DrawAspect="Content" ObjectID="_1585483155" r:id="rId8"/>
              </w:object>
            </w:r>
          </w:p>
          <w:p w:rsidR="00826143" w:rsidRPr="001F614C" w:rsidRDefault="001F614C" w:rsidP="001F614C">
            <w:pPr>
              <w:pStyle w:val="Lgende"/>
              <w:jc w:val="center"/>
              <w:rPr>
                <w:lang w:val="en-US"/>
              </w:rPr>
            </w:pPr>
            <w:r w:rsidRPr="001F614C">
              <w:rPr>
                <w:lang w:val="en-US"/>
              </w:rPr>
              <w:t xml:space="preserve">Figure </w:t>
            </w:r>
            <w:r>
              <w:fldChar w:fldCharType="begin"/>
            </w:r>
            <w:r w:rsidRPr="001F614C">
              <w:rPr>
                <w:lang w:val="en-US"/>
              </w:rPr>
              <w:instrText xml:space="preserve"> SEQ Figure \* ARABIC </w:instrText>
            </w:r>
            <w:r>
              <w:fldChar w:fldCharType="separate"/>
            </w:r>
            <w:r w:rsidR="005723D2">
              <w:rPr>
                <w:noProof/>
                <w:lang w:val="en-US"/>
              </w:rPr>
              <w:t>1</w:t>
            </w:r>
            <w:r>
              <w:fldChar w:fldCharType="end"/>
            </w:r>
            <w:r w:rsidRPr="001F614C">
              <w:rPr>
                <w:lang w:val="en-US"/>
              </w:rPr>
              <w:t xml:space="preserve"> : Tablature </w:t>
            </w:r>
            <w:r>
              <w:rPr>
                <w:lang w:val="en-US"/>
              </w:rPr>
              <w:t xml:space="preserve">“ </w:t>
            </w:r>
            <w:r w:rsidR="00262E07">
              <w:rPr>
                <w:lang w:val="en-US"/>
              </w:rPr>
              <w:t>N</w:t>
            </w:r>
            <w:r w:rsidRPr="001F614C">
              <w:rPr>
                <w:lang w:val="en-US"/>
              </w:rPr>
              <w:t>othing else matters</w:t>
            </w:r>
            <w:r>
              <w:rPr>
                <w:lang w:val="en-US"/>
              </w:rPr>
              <w:t xml:space="preserve"> ”</w:t>
            </w:r>
          </w:p>
          <w:p w:rsidR="00826143" w:rsidRPr="001F614C" w:rsidRDefault="00826143" w:rsidP="00105A65">
            <w:pPr>
              <w:rPr>
                <w:lang w:val="en-US"/>
              </w:rPr>
            </w:pPr>
          </w:p>
          <w:p w:rsidR="00712431" w:rsidRDefault="00712431" w:rsidP="00105A65">
            <w:r>
              <w:t xml:space="preserve">Les utilisateurs pourront </w:t>
            </w:r>
            <w:r w:rsidR="00A52408">
              <w:t>consulter, noter et commenter librement les tablatures présentes. Ils auront également la possibilité de soumettre de nouvelles tablatures</w:t>
            </w:r>
            <w:r w:rsidR="00C8030E">
              <w:t xml:space="preserve"> à l’administrateur qui aura la tâche de les vérifier et de les valider.</w:t>
            </w:r>
            <w:r w:rsidR="000565CB">
              <w:t xml:space="preserve"> Une tablature validée pourra ensuite être gérée par son propriétaire (CRUD).</w:t>
            </w:r>
          </w:p>
          <w:p w:rsidR="000565CB" w:rsidRDefault="000565CB" w:rsidP="00105A65"/>
          <w:p w:rsidR="00221D55" w:rsidRPr="008A5DEC" w:rsidDel="00E56121" w:rsidRDefault="002503F4" w:rsidP="00105A65">
            <w:pPr>
              <w:rPr>
                <w:del w:id="0" w:author="Administrateur" w:date="2018-04-17T15:00:00Z"/>
              </w:rPr>
            </w:pPr>
            <w:del w:id="1" w:author="Administrateur" w:date="2018-04-17T15:00:00Z">
              <w:r w:rsidDel="00E56121">
                <w:delText>L’application offrira également plusieurs outils qui aideront les utilisateu</w:delText>
              </w:r>
              <w:r w:rsidR="00E84AA4" w:rsidDel="00E56121">
                <w:delText>rs à interpréter les tablatures : un métronome, une liste des a</w:delText>
              </w:r>
              <w:r w:rsidR="00BA69B5" w:rsidDel="00E56121">
                <w:delText>ccords présents dans la chanson</w:delText>
              </w:r>
              <w:r w:rsidR="00105A65" w:rsidDel="00E56121">
                <w:delText>, un auto-scroll</w:delText>
              </w:r>
              <w:r w:rsidR="00BA69B5" w:rsidDel="00E56121">
                <w:delText xml:space="preserve"> et</w:delText>
              </w:r>
              <w:r w:rsidR="00E84AA4" w:rsidDel="00E56121">
                <w:delText xml:space="preserve"> une possibilité de changer la tonalité </w:delText>
              </w:r>
              <w:r w:rsidR="00C57517" w:rsidDel="00E56121">
                <w:delText>de la tablature</w:delText>
              </w:r>
              <w:r w:rsidR="00BA69B5" w:rsidDel="00E56121">
                <w:delText>. Une vidéo sera associée à chaque tablature à titre d’exemple pour guider l’utilisateur.</w:delText>
              </w:r>
            </w:del>
          </w:p>
          <w:p w:rsidR="00221D55" w:rsidRPr="008A5DEC" w:rsidRDefault="00221D55" w:rsidP="00105A65"/>
          <w:p w:rsidR="00221D55" w:rsidRPr="008A5DEC" w:rsidRDefault="00221D55" w:rsidP="00D66168"/>
        </w:tc>
      </w:tr>
      <w:tr w:rsidR="003C4CFF" w:rsidRPr="008A5DEC">
        <w:trPr>
          <w:trHeight w:val="305"/>
        </w:trPr>
        <w:tc>
          <w:tcPr>
            <w:tcW w:w="10459" w:type="dxa"/>
            <w:shd w:val="clear" w:color="auto" w:fill="D9D9D9"/>
            <w:vAlign w:val="center"/>
          </w:tcPr>
          <w:p w:rsidR="003C4CFF" w:rsidRPr="008A5DEC" w:rsidRDefault="003C4CFF" w:rsidP="00105A65">
            <w:r>
              <w:lastRenderedPageBreak/>
              <w:t>Description détaillée</w:t>
            </w:r>
          </w:p>
        </w:tc>
      </w:tr>
      <w:tr w:rsidR="003C4CFF" w:rsidRPr="008A5DEC">
        <w:trPr>
          <w:trHeight w:val="855"/>
        </w:trPr>
        <w:tc>
          <w:tcPr>
            <w:tcW w:w="10459" w:type="dxa"/>
          </w:tcPr>
          <w:p w:rsidR="003C4CFF" w:rsidRPr="008A5DEC" w:rsidRDefault="003C4CFF" w:rsidP="00105A65"/>
          <w:p w:rsidR="00BA69B5" w:rsidRDefault="00BA69B5" w:rsidP="00105A65">
            <w:pPr>
              <w:pStyle w:val="Titre1"/>
            </w:pPr>
            <w:r>
              <w:t>Page d’accueil</w:t>
            </w:r>
          </w:p>
          <w:p w:rsidR="003C4CFF" w:rsidRDefault="00BA69B5" w:rsidP="00105A65">
            <w:r>
              <w:t>Sur la page d’accueil, l’utilisateur aura la possibilité de</w:t>
            </w:r>
            <w:r w:rsidR="001E4A30">
              <w:t xml:space="preserve"> s’inscrire</w:t>
            </w:r>
            <w:r w:rsidR="00B8576C">
              <w:t>, via un formulaire d’inscription,</w:t>
            </w:r>
            <w:r w:rsidR="001E4A30">
              <w:t xml:space="preserve"> ou de</w:t>
            </w:r>
            <w:r>
              <w:t xml:space="preserve"> se connecte</w:t>
            </w:r>
            <w:r w:rsidR="001E4A30">
              <w:t>r</w:t>
            </w:r>
            <w:r>
              <w:t>. Une barre de recherche sera à sa disposition pour rechercher une tablature par son nom ou par le nom de l’artiste</w:t>
            </w:r>
            <w:r w:rsidR="00105A65">
              <w:t>.</w:t>
            </w:r>
          </w:p>
          <w:p w:rsidR="00105A65" w:rsidRDefault="00105A65" w:rsidP="00105A65"/>
          <w:p w:rsidR="00105A65" w:rsidRDefault="00105A65" w:rsidP="00105A65">
            <w:pPr>
              <w:pStyle w:val="Titre1"/>
            </w:pPr>
            <w:r>
              <w:t>Page d’une tablature</w:t>
            </w:r>
          </w:p>
          <w:p w:rsidR="00105A65" w:rsidRDefault="00105A65" w:rsidP="00105A65">
            <w:r>
              <w:t>Une fois que</w:t>
            </w:r>
            <w:r w:rsidR="00B8576C">
              <w:t xml:space="preserve"> l’utilisateur aura sélectionné</w:t>
            </w:r>
            <w:r>
              <w:t xml:space="preserve"> sa tablature, elle s’affiche</w:t>
            </w:r>
            <w:r w:rsidR="00B8576C">
              <w:t>ra</w:t>
            </w:r>
            <w:r>
              <w:t xml:space="preserve"> avec les noms des accords en dessus du texte. Les outils seront alors disponibles. Si l’utilisateur est connecté, il peut laisser une appréciation sur la tabla</w:t>
            </w:r>
            <w:r w:rsidR="00B8576C">
              <w:t>ture et la noter s’il le désir.</w:t>
            </w:r>
          </w:p>
          <w:p w:rsidR="00105A65" w:rsidRDefault="00105A65" w:rsidP="00105A65"/>
          <w:p w:rsidR="00105A65" w:rsidRPr="00105A65" w:rsidRDefault="00654F43" w:rsidP="00105A65">
            <w:pPr>
              <w:pStyle w:val="Titre1"/>
            </w:pPr>
            <w:r>
              <w:t>Gestion de</w:t>
            </w:r>
            <w:r w:rsidR="00105A65">
              <w:t>s tablatures</w:t>
            </w:r>
          </w:p>
          <w:p w:rsidR="003C4CFF" w:rsidRDefault="00105A65" w:rsidP="00105A65">
            <w:r>
              <w:t xml:space="preserve">L’utilisateur connecté aura la possibilité de gérer ses tablatures : Il pourra en ajouter sous contrôle de l’administrateur, il sera également à même de modifier </w:t>
            </w:r>
            <w:r w:rsidR="00C336E9">
              <w:t>ses</w:t>
            </w:r>
            <w:r>
              <w:t xml:space="preserve"> tablature</w:t>
            </w:r>
            <w:r w:rsidR="00C336E9">
              <w:t>s ou de les</w:t>
            </w:r>
            <w:r>
              <w:t xml:space="preserve"> s</w:t>
            </w:r>
            <w:r w:rsidR="00C336E9">
              <w:t>upprimer.</w:t>
            </w:r>
          </w:p>
          <w:p w:rsidR="001E4A30" w:rsidRDefault="001E4A30" w:rsidP="00105A65"/>
          <w:p w:rsidR="001E4A30" w:rsidRDefault="001E4A30" w:rsidP="001E4A30">
            <w:pPr>
              <w:pStyle w:val="Titre1"/>
            </w:pPr>
            <w:r>
              <w:t>Page d’administration</w:t>
            </w:r>
          </w:p>
          <w:p w:rsidR="001E4A30" w:rsidRPr="001E4A30" w:rsidRDefault="001E4A30" w:rsidP="001E4A30">
            <w:r>
              <w:t>L’administrateur aura la liste des tablatures en attente et pourra décider de les publier ou non. Il aura également le pouvoir de bannir des utilisateurs qui ne respecte</w:t>
            </w:r>
            <w:r w:rsidR="00B8576C">
              <w:t>nt</w:t>
            </w:r>
            <w:r>
              <w:t xml:space="preserve"> pas les règles du site. </w:t>
            </w:r>
          </w:p>
          <w:p w:rsidR="003C4CFF" w:rsidRPr="008A5DEC" w:rsidRDefault="003C4CFF" w:rsidP="00105A65"/>
          <w:p w:rsidR="003C4CFF" w:rsidRPr="008A5DEC" w:rsidRDefault="00B8576C" w:rsidP="00B8576C">
            <w:pPr>
              <w:pStyle w:val="Titre1"/>
            </w:pPr>
            <w:r>
              <w:t>Format du fichier de tablature</w:t>
            </w:r>
          </w:p>
          <w:p w:rsidR="003C4CFF" w:rsidRPr="008A5DEC" w:rsidRDefault="00B8576C" w:rsidP="00105A65">
            <w:r>
              <w:t xml:space="preserve">Les tablatures devront être sauvegardés dans un format balisé permettant d’avoir dans un même fichier toutes les informations sur le morceau (Titre, position du capodastre, </w:t>
            </w:r>
            <w:r w:rsidR="009C1EF1">
              <w:t>t</w:t>
            </w:r>
            <w:r>
              <w:t>onalité, t</w:t>
            </w:r>
            <w:r w:rsidR="009C1EF1">
              <w:t xml:space="preserve">empo, </w:t>
            </w:r>
            <w:r>
              <w:t>accords, paroles…</w:t>
            </w:r>
            <w:r w:rsidR="009C1EF1">
              <w:t>)</w:t>
            </w:r>
            <w:r>
              <w:t xml:space="preserve">. </w:t>
            </w:r>
            <w:r w:rsidR="009C1EF1">
              <w:t xml:space="preserve">Le format du fichier à devra être défini avant de commencer le </w:t>
            </w:r>
            <w:r>
              <w:t>travail.</w:t>
            </w:r>
          </w:p>
          <w:p w:rsidR="003C4CFF" w:rsidRPr="008A5DEC" w:rsidRDefault="003C4CFF" w:rsidP="00105A65"/>
          <w:p w:rsidR="003C4CFF" w:rsidRPr="008A5DEC" w:rsidRDefault="003C4CFF" w:rsidP="00105A65"/>
        </w:tc>
      </w:tr>
    </w:tbl>
    <w:p w:rsidR="003E7E45" w:rsidRDefault="003E7E45" w:rsidP="00105A65"/>
    <w:p w:rsidR="003E7E45" w:rsidRDefault="003E7E45">
      <w:pPr>
        <w:jc w:val="left"/>
      </w:pPr>
      <w:r>
        <w:br w:type="page"/>
      </w:r>
    </w:p>
    <w:p w:rsidR="003C4CFF" w:rsidRPr="008A5DEC" w:rsidRDefault="003C4CFF" w:rsidP="00105A65"/>
    <w:tbl>
      <w:tblPr>
        <w:tblW w:w="1045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9"/>
      </w:tblGrid>
      <w:tr w:rsidR="003C4CFF" w:rsidRPr="008A5DEC">
        <w:trPr>
          <w:trHeight w:val="305"/>
        </w:trPr>
        <w:tc>
          <w:tcPr>
            <w:tcW w:w="10459" w:type="dxa"/>
            <w:shd w:val="clear" w:color="auto" w:fill="D9D9D9"/>
            <w:vAlign w:val="center"/>
          </w:tcPr>
          <w:p w:rsidR="003C4CFF" w:rsidRPr="008A5DEC" w:rsidRDefault="003C4CFF" w:rsidP="00105A65">
            <w:r>
              <w:t>Modèle conceptuel</w:t>
            </w:r>
          </w:p>
        </w:tc>
      </w:tr>
      <w:tr w:rsidR="003C4CFF" w:rsidRPr="008A5DEC">
        <w:trPr>
          <w:trHeight w:val="855"/>
        </w:trPr>
        <w:tc>
          <w:tcPr>
            <w:tcW w:w="10459" w:type="dxa"/>
          </w:tcPr>
          <w:p w:rsidR="003C4CFF" w:rsidRPr="008A5DEC" w:rsidRDefault="003C4CFF" w:rsidP="00105A65"/>
          <w:p w:rsidR="003C4CFF" w:rsidRPr="008A5DEC" w:rsidRDefault="00AC6788" w:rsidP="003E7E45">
            <w:pPr>
              <w:jc w:val="center"/>
            </w:pPr>
            <w:ins w:id="2" w:author="Administrateur" w:date="2018-04-17T15:06:00Z">
              <w:r>
                <w:rPr>
                  <w:noProof/>
                  <w:lang w:val="fr-CH" w:eastAsia="fr-CH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141720</wp:posOffset>
                        </wp:positionH>
                        <wp:positionV relativeFrom="paragraph">
                          <wp:posOffset>21705</wp:posOffset>
                        </wp:positionV>
                        <wp:extent cx="16626" cy="4480560"/>
                        <wp:effectExtent l="0" t="0" r="21590" b="34290"/>
                        <wp:wrapNone/>
                        <wp:docPr id="1" name="Connecteur droit 1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 flipH="1">
                                  <a:off x="0" y="0"/>
                                  <a:ext cx="16626" cy="448056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line w14:anchorId="35E982FF" id="Connecteur droit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15pt,1.7pt" to="12.45pt,3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" strokecolor="white [3212]"/>
                    </w:pict>
                  </mc:Fallback>
                </mc:AlternateContent>
              </w:r>
            </w:ins>
            <w:r w:rsidR="00793A74">
              <w:pict>
                <v:shape id="_x0000_i1028" type="#_x0000_t75" style="width:453.6pt;height:356.05pt">
                  <v:imagedata r:id="rId9" o:title="MCD SimpleTab"/>
                </v:shape>
              </w:pict>
            </w:r>
          </w:p>
          <w:p w:rsidR="003C4CFF" w:rsidRPr="008A5DEC" w:rsidRDefault="003C4CFF" w:rsidP="00105A65"/>
        </w:tc>
      </w:tr>
    </w:tbl>
    <w:p w:rsidR="00A00B02" w:rsidRPr="008A5DEC" w:rsidRDefault="00A00B02" w:rsidP="00105A65"/>
    <w:tbl>
      <w:tblPr>
        <w:tblW w:w="1045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9"/>
      </w:tblGrid>
      <w:tr w:rsidR="000653E9" w:rsidRPr="008A5DEC">
        <w:trPr>
          <w:trHeight w:val="300"/>
        </w:trPr>
        <w:tc>
          <w:tcPr>
            <w:tcW w:w="10459" w:type="dxa"/>
            <w:shd w:val="clear" w:color="auto" w:fill="D9D9D9"/>
            <w:vAlign w:val="center"/>
          </w:tcPr>
          <w:p w:rsidR="000653E9" w:rsidRPr="008A5DEC" w:rsidRDefault="000653E9" w:rsidP="00105A65">
            <w:r w:rsidRPr="008A5DEC">
              <w:t>Inventaire des étapes du projet</w:t>
            </w:r>
          </w:p>
        </w:tc>
      </w:tr>
      <w:tr w:rsidR="000653E9" w:rsidRPr="008A5DEC">
        <w:trPr>
          <w:trHeight w:val="555"/>
        </w:trPr>
        <w:tc>
          <w:tcPr>
            <w:tcW w:w="10459" w:type="dxa"/>
          </w:tcPr>
          <w:p w:rsidR="000653E9" w:rsidRPr="008A5DEC" w:rsidRDefault="000653E9" w:rsidP="00105A65"/>
          <w:p w:rsidR="00822687" w:rsidRDefault="00822687" w:rsidP="00105A65">
            <w:r w:rsidRPr="008A5DEC">
              <w:t xml:space="preserve">Le total des heures correspond à </w:t>
            </w:r>
            <w:r>
              <w:t>8</w:t>
            </w:r>
            <w:r w:rsidRPr="008A5DEC">
              <w:t>0 heures (1</w:t>
            </w:r>
            <w:r>
              <w:t>0 jours à</w:t>
            </w:r>
            <w:r w:rsidRPr="008A5DEC">
              <w:t xml:space="preserve"> </w:t>
            </w:r>
            <w:r>
              <w:t>8</w:t>
            </w:r>
            <w:r w:rsidRPr="008A5DEC">
              <w:t>h</w:t>
            </w:r>
            <w:r>
              <w:t>0</w:t>
            </w:r>
            <w:r w:rsidRPr="008A5DEC">
              <w:t>0)</w:t>
            </w:r>
          </w:p>
          <w:p w:rsidR="00822687" w:rsidRDefault="00822687" w:rsidP="00105A65">
            <w:pPr>
              <w:pStyle w:val="Paragraphedeliste"/>
              <w:numPr>
                <w:ilvl w:val="0"/>
                <w:numId w:val="7"/>
              </w:numPr>
            </w:pPr>
            <w:r>
              <w:t>Immersion : ½ journée</w:t>
            </w:r>
          </w:p>
          <w:p w:rsidR="00822687" w:rsidRDefault="00822687" w:rsidP="00105A65">
            <w:pPr>
              <w:pStyle w:val="Paragraphedeliste"/>
              <w:numPr>
                <w:ilvl w:val="0"/>
                <w:numId w:val="7"/>
              </w:numPr>
            </w:pPr>
            <w:r>
              <w:t>Modélisation (maquette HTML) de l'ensemble des pages à gérer : 1½ jours</w:t>
            </w:r>
          </w:p>
          <w:p w:rsidR="00822687" w:rsidRDefault="00822687" w:rsidP="00105A65">
            <w:pPr>
              <w:pStyle w:val="Paragraphedeliste"/>
              <w:numPr>
                <w:ilvl w:val="0"/>
                <w:numId w:val="7"/>
              </w:numPr>
            </w:pPr>
            <w:r>
              <w:t>Codage : 4 jours</w:t>
            </w:r>
          </w:p>
          <w:p w:rsidR="00822687" w:rsidRDefault="00822687" w:rsidP="00105A65">
            <w:pPr>
              <w:pStyle w:val="Paragraphedeliste"/>
              <w:numPr>
                <w:ilvl w:val="0"/>
                <w:numId w:val="7"/>
              </w:numPr>
            </w:pPr>
            <w:r>
              <w:t>Tests et débogages : 1 jour</w:t>
            </w:r>
          </w:p>
          <w:p w:rsidR="00822687" w:rsidRPr="00F53D32" w:rsidRDefault="007B786B" w:rsidP="00105A65">
            <w:pPr>
              <w:pStyle w:val="Paragraphedeliste"/>
              <w:numPr>
                <w:ilvl w:val="0"/>
                <w:numId w:val="7"/>
              </w:numPr>
            </w:pPr>
            <w:r>
              <w:t>Documentation : 4</w:t>
            </w:r>
            <w:r w:rsidR="00822687">
              <w:t xml:space="preserve"> jours, répartis tout au long du travail.</w:t>
            </w:r>
          </w:p>
          <w:p w:rsidR="00221D55" w:rsidRDefault="00822687" w:rsidP="00105A65">
            <w:r>
              <w:t xml:space="preserve">Le planning détaillé (diagramme de Gantt) sera réalisé pour l’entrevue préliminaire avec les experts. </w:t>
            </w:r>
          </w:p>
          <w:p w:rsidR="00793A74" w:rsidRPr="008A5DEC" w:rsidRDefault="0090077B" w:rsidP="00E56121">
            <w:pPr>
              <w:jc w:val="center"/>
            </w:pPr>
            <w:ins w:id="3" w:author="Administrateur" w:date="2018-04-17T15:10:00Z">
              <w:r>
                <w:rPr>
                  <w:noProof/>
                  <w:lang w:val="fr-CH" w:eastAsia="fr-CH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>
                        <wp:simplePos x="0" y="0"/>
                        <wp:positionH relativeFrom="column">
                          <wp:posOffset>1288877</wp:posOffset>
                        </wp:positionH>
                        <wp:positionV relativeFrom="paragraph">
                          <wp:posOffset>42430</wp:posOffset>
                        </wp:positionV>
                        <wp:extent cx="0" cy="1330036"/>
                        <wp:effectExtent l="0" t="0" r="19050" b="22860"/>
                        <wp:wrapNone/>
                        <wp:docPr id="2" name="Connecteur droit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>
                                  <a:off x="0" y="0"/>
                                  <a:ext cx="0" cy="133003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line w14:anchorId="05F2FB56" id="Connecteur droit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pt,3.35pt" to="101.5pt,1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" strokecolor="white [3212]"/>
                    </w:pict>
                  </mc:Fallback>
                </mc:AlternateContent>
              </w:r>
            </w:ins>
            <w:r w:rsidR="00793A74">
              <w:pict>
                <v:shape id="_x0000_i1033" type="#_x0000_t75" style="width:270.35pt;height:114.55pt">
                  <v:imagedata r:id="rId10" o:title="planning SimpleTab"/>
                </v:shape>
              </w:pict>
            </w:r>
          </w:p>
        </w:tc>
      </w:tr>
    </w:tbl>
    <w:p w:rsidR="00296BA7" w:rsidRPr="008A5DEC" w:rsidRDefault="00296BA7" w:rsidP="00105A65"/>
    <w:tbl>
      <w:tblPr>
        <w:tblW w:w="1045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2"/>
      </w:tblGrid>
      <w:tr w:rsidR="000653E9" w:rsidRPr="008A5DEC">
        <w:trPr>
          <w:trHeight w:val="223"/>
        </w:trPr>
        <w:tc>
          <w:tcPr>
            <w:tcW w:w="10452" w:type="dxa"/>
            <w:shd w:val="clear" w:color="auto" w:fill="D9D9D9"/>
            <w:vAlign w:val="center"/>
          </w:tcPr>
          <w:p w:rsidR="000653E9" w:rsidRPr="008A5DEC" w:rsidRDefault="000653E9" w:rsidP="00105A65">
            <w:r w:rsidRPr="008A5DEC">
              <w:t>Inventaire du matériel</w:t>
            </w:r>
          </w:p>
        </w:tc>
      </w:tr>
      <w:tr w:rsidR="000653E9" w:rsidRPr="008A5DEC">
        <w:trPr>
          <w:trHeight w:val="929"/>
        </w:trPr>
        <w:tc>
          <w:tcPr>
            <w:tcW w:w="10452" w:type="dxa"/>
          </w:tcPr>
          <w:p w:rsidR="00221D55" w:rsidRPr="008A5DEC" w:rsidRDefault="00A00B02" w:rsidP="00105A65">
            <w:r>
              <w:t>Un poste de travail.</w:t>
            </w:r>
          </w:p>
          <w:p w:rsidR="00DA7E5D" w:rsidRPr="008A5DEC" w:rsidRDefault="00DA7E5D" w:rsidP="00105A65"/>
          <w:p w:rsidR="00DA7E5D" w:rsidRPr="008A5DEC" w:rsidRDefault="00DA7E5D" w:rsidP="00105A65"/>
        </w:tc>
      </w:tr>
    </w:tbl>
    <w:p w:rsidR="00A908A3" w:rsidRPr="008A5DEC" w:rsidRDefault="00A908A3" w:rsidP="00105A65"/>
    <w:tbl>
      <w:tblPr>
        <w:tblW w:w="1045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2"/>
      </w:tblGrid>
      <w:tr w:rsidR="000653E9" w:rsidRPr="008A5DEC">
        <w:trPr>
          <w:trHeight w:val="181"/>
        </w:trPr>
        <w:tc>
          <w:tcPr>
            <w:tcW w:w="10452" w:type="dxa"/>
            <w:shd w:val="clear" w:color="auto" w:fill="D9D9D9"/>
            <w:vAlign w:val="center"/>
          </w:tcPr>
          <w:p w:rsidR="000653E9" w:rsidRPr="008A5DEC" w:rsidRDefault="000653E9" w:rsidP="00105A65">
            <w:r w:rsidRPr="008A5DEC">
              <w:lastRenderedPageBreak/>
              <w:t>Inventaire des logiciels</w:t>
            </w:r>
          </w:p>
        </w:tc>
      </w:tr>
      <w:tr w:rsidR="000653E9" w:rsidRPr="008A5DEC">
        <w:tc>
          <w:tcPr>
            <w:tcW w:w="10452" w:type="dxa"/>
          </w:tcPr>
          <w:p w:rsidR="000653E9" w:rsidRDefault="007B786B" w:rsidP="007B786B">
            <w:pPr>
              <w:pStyle w:val="Paragraphedeliste"/>
              <w:numPr>
                <w:ilvl w:val="0"/>
                <w:numId w:val="11"/>
              </w:numPr>
            </w:pPr>
            <w:r>
              <w:t>Windows 10</w:t>
            </w:r>
          </w:p>
          <w:p w:rsidR="007B786B" w:rsidRDefault="007B786B" w:rsidP="007B786B">
            <w:pPr>
              <w:pStyle w:val="Paragraphedeliste"/>
              <w:numPr>
                <w:ilvl w:val="0"/>
                <w:numId w:val="11"/>
              </w:numPr>
            </w:pPr>
            <w:r>
              <w:t>Google Document</w:t>
            </w:r>
          </w:p>
          <w:p w:rsidR="007B786B" w:rsidRDefault="007B786B" w:rsidP="007B786B">
            <w:pPr>
              <w:pStyle w:val="Paragraphedeliste"/>
              <w:numPr>
                <w:ilvl w:val="0"/>
                <w:numId w:val="11"/>
              </w:numPr>
            </w:pPr>
            <w:proofErr w:type="spellStart"/>
            <w:r>
              <w:t>Balsamiq</w:t>
            </w:r>
            <w:proofErr w:type="spellEnd"/>
            <w:r>
              <w:t xml:space="preserve"> </w:t>
            </w:r>
            <w:proofErr w:type="spellStart"/>
            <w:r>
              <w:t>Mockup</w:t>
            </w:r>
            <w:proofErr w:type="spellEnd"/>
            <w:r>
              <w:t xml:space="preserve"> (Maquettes)</w:t>
            </w:r>
          </w:p>
          <w:p w:rsidR="007B786B" w:rsidRDefault="007B786B" w:rsidP="007B786B">
            <w:pPr>
              <w:pStyle w:val="Paragraphedeliste"/>
              <w:numPr>
                <w:ilvl w:val="0"/>
                <w:numId w:val="11"/>
              </w:numPr>
            </w:pPr>
            <w:r>
              <w:t>Microsoft Word (Documentation)</w:t>
            </w:r>
          </w:p>
          <w:p w:rsidR="007B786B" w:rsidRDefault="007B786B" w:rsidP="007B786B">
            <w:pPr>
              <w:pStyle w:val="Paragraphedeliste"/>
              <w:numPr>
                <w:ilvl w:val="0"/>
                <w:numId w:val="11"/>
              </w:numPr>
            </w:pPr>
            <w:proofErr w:type="spellStart"/>
            <w:r>
              <w:t>Workbench</w:t>
            </w:r>
            <w:proofErr w:type="spellEnd"/>
            <w:r>
              <w:t xml:space="preserve"> (BDD)</w:t>
            </w:r>
          </w:p>
          <w:p w:rsidR="00A00B02" w:rsidRDefault="00A00B02" w:rsidP="007B786B">
            <w:pPr>
              <w:pStyle w:val="Paragraphedeliste"/>
              <w:numPr>
                <w:ilvl w:val="0"/>
                <w:numId w:val="11"/>
              </w:numPr>
            </w:pPr>
            <w:proofErr w:type="spellStart"/>
            <w:r>
              <w:t>EasyPHP</w:t>
            </w:r>
            <w:proofErr w:type="spellEnd"/>
            <w:r>
              <w:t xml:space="preserve"> (Serveur)</w:t>
            </w:r>
          </w:p>
          <w:p w:rsidR="00221D55" w:rsidRPr="008A5DEC" w:rsidRDefault="00A00B02" w:rsidP="00D00300">
            <w:pPr>
              <w:pStyle w:val="Paragraphedeliste"/>
              <w:numPr>
                <w:ilvl w:val="0"/>
                <w:numId w:val="11"/>
              </w:numPr>
            </w:pPr>
            <w:proofErr w:type="spellStart"/>
            <w:r>
              <w:t>PHPStorm</w:t>
            </w:r>
            <w:proofErr w:type="spellEnd"/>
            <w:r>
              <w:t xml:space="preserve"> (IDE)</w:t>
            </w:r>
          </w:p>
          <w:p w:rsidR="00221D55" w:rsidRPr="008A5DEC" w:rsidRDefault="00221D55" w:rsidP="00105A65"/>
        </w:tc>
      </w:tr>
    </w:tbl>
    <w:p w:rsidR="003F0FD9" w:rsidRPr="008A5DEC" w:rsidRDefault="003F0FD9" w:rsidP="00105A65"/>
    <w:tbl>
      <w:tblPr>
        <w:tblW w:w="1045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2"/>
      </w:tblGrid>
      <w:tr w:rsidR="000653E9" w:rsidRPr="008A5DEC">
        <w:trPr>
          <w:trHeight w:val="181"/>
        </w:trPr>
        <w:tc>
          <w:tcPr>
            <w:tcW w:w="10452" w:type="dxa"/>
            <w:shd w:val="clear" w:color="auto" w:fill="D9D9D9"/>
            <w:vAlign w:val="center"/>
          </w:tcPr>
          <w:p w:rsidR="000653E9" w:rsidRPr="008A5DEC" w:rsidRDefault="000653E9" w:rsidP="00105A65">
            <w:proofErr w:type="spellStart"/>
            <w:r w:rsidRPr="008A5DEC">
              <w:t>Délivrables</w:t>
            </w:r>
            <w:proofErr w:type="spellEnd"/>
            <w:r w:rsidRPr="008A5DEC">
              <w:t xml:space="preserve"> (documents à restituer)</w:t>
            </w:r>
          </w:p>
        </w:tc>
      </w:tr>
      <w:tr w:rsidR="000653E9" w:rsidRPr="008A5DEC">
        <w:trPr>
          <w:trHeight w:val="800"/>
        </w:trPr>
        <w:tc>
          <w:tcPr>
            <w:tcW w:w="10452" w:type="dxa"/>
          </w:tcPr>
          <w:p w:rsidR="00822687" w:rsidRDefault="00822687" w:rsidP="00105A65">
            <w:r>
              <w:t>Pour la fin du TPI, selon calendrier</w:t>
            </w:r>
          </w:p>
          <w:p w:rsidR="00822687" w:rsidRDefault="00822687" w:rsidP="00105A65">
            <w:pPr>
              <w:pStyle w:val="Paragraphedeliste"/>
              <w:numPr>
                <w:ilvl w:val="0"/>
                <w:numId w:val="8"/>
              </w:numPr>
            </w:pPr>
            <w:proofErr w:type="gramStart"/>
            <w:r>
              <w:t>au</w:t>
            </w:r>
            <w:proofErr w:type="gramEnd"/>
            <w:r>
              <w:t xml:space="preserve"> secrétariat de l’école</w:t>
            </w:r>
          </w:p>
          <w:p w:rsidR="00822687" w:rsidRPr="008A5DEC" w:rsidRDefault="00822687" w:rsidP="00105A65">
            <w:pPr>
              <w:pStyle w:val="Paragraphedeliste"/>
              <w:numPr>
                <w:ilvl w:val="1"/>
                <w:numId w:val="8"/>
              </w:numPr>
            </w:pPr>
            <w:r w:rsidRPr="008A5DEC">
              <w:t>1 carnet de bord</w:t>
            </w:r>
          </w:p>
          <w:p w:rsidR="00822687" w:rsidRDefault="00822687" w:rsidP="00105A65">
            <w:pPr>
              <w:pStyle w:val="Paragraphedeliste"/>
              <w:numPr>
                <w:ilvl w:val="1"/>
                <w:numId w:val="8"/>
              </w:numPr>
            </w:pPr>
            <w:r w:rsidRPr="008A5DEC">
              <w:t>1 exemplaire papi</w:t>
            </w:r>
            <w:r>
              <w:t>er du mémoire de travail, avec en annexe</w:t>
            </w:r>
          </w:p>
          <w:p w:rsidR="00822687" w:rsidRDefault="00822687" w:rsidP="00105A65">
            <w:pPr>
              <w:pStyle w:val="Paragraphedeliste"/>
              <w:numPr>
                <w:ilvl w:val="2"/>
                <w:numId w:val="8"/>
              </w:numPr>
            </w:pPr>
            <w:r>
              <w:t>Documentation technique</w:t>
            </w:r>
          </w:p>
          <w:p w:rsidR="00822687" w:rsidRDefault="00822687" w:rsidP="00105A65">
            <w:pPr>
              <w:pStyle w:val="Paragraphedeliste"/>
              <w:numPr>
                <w:ilvl w:val="2"/>
                <w:numId w:val="8"/>
              </w:numPr>
            </w:pPr>
            <w:r>
              <w:t>Mode d’emploi</w:t>
            </w:r>
          </w:p>
          <w:p w:rsidR="00822687" w:rsidRPr="00822687" w:rsidRDefault="00822687" w:rsidP="00105A65">
            <w:pPr>
              <w:pStyle w:val="Paragraphedeliste"/>
              <w:numPr>
                <w:ilvl w:val="2"/>
                <w:numId w:val="8"/>
              </w:numPr>
            </w:pPr>
            <w:r>
              <w:t>Code source</w:t>
            </w:r>
          </w:p>
          <w:p w:rsidR="00822687" w:rsidRDefault="00822687" w:rsidP="00105A65">
            <w:pPr>
              <w:pStyle w:val="Paragraphedeliste"/>
              <w:numPr>
                <w:ilvl w:val="0"/>
                <w:numId w:val="8"/>
              </w:numPr>
            </w:pPr>
            <w:proofErr w:type="gramStart"/>
            <w:r>
              <w:t>par</w:t>
            </w:r>
            <w:proofErr w:type="gramEnd"/>
            <w:r>
              <w:t xml:space="preserve"> messagerie aux experts et au maître d’apprentissage</w:t>
            </w:r>
          </w:p>
          <w:p w:rsidR="00822687" w:rsidRDefault="00163A00" w:rsidP="00105A65">
            <w:pPr>
              <w:pStyle w:val="Paragraphedeliste"/>
              <w:numPr>
                <w:ilvl w:val="1"/>
                <w:numId w:val="8"/>
              </w:numPr>
            </w:pPr>
            <w:proofErr w:type="spellStart"/>
            <w:r>
              <w:t>PDF</w:t>
            </w:r>
            <w:r w:rsidR="00822687">
              <w:t>s</w:t>
            </w:r>
            <w:proofErr w:type="spellEnd"/>
            <w:r w:rsidR="00822687">
              <w:t xml:space="preserve"> du mémoire, de la documentation technique, du mode d’emploi et des sources </w:t>
            </w:r>
            <w:r>
              <w:t xml:space="preserve">imprimés </w:t>
            </w:r>
            <w:r w:rsidR="00822687">
              <w:t>du logiciel</w:t>
            </w:r>
          </w:p>
          <w:p w:rsidR="00822687" w:rsidRDefault="00822687" w:rsidP="00105A65">
            <w:pPr>
              <w:pStyle w:val="Paragraphedeliste"/>
              <w:numPr>
                <w:ilvl w:val="0"/>
                <w:numId w:val="8"/>
              </w:numPr>
            </w:pPr>
            <w:proofErr w:type="gramStart"/>
            <w:r>
              <w:t>par</w:t>
            </w:r>
            <w:proofErr w:type="gramEnd"/>
            <w:r>
              <w:t xml:space="preserve"> messagerie ou autre support électronique au maître d’apprentissage</w:t>
            </w:r>
          </w:p>
          <w:p w:rsidR="00822687" w:rsidRPr="0024665D" w:rsidRDefault="00822687" w:rsidP="00105A65">
            <w:pPr>
              <w:pStyle w:val="Paragraphedeliste"/>
              <w:numPr>
                <w:ilvl w:val="1"/>
                <w:numId w:val="8"/>
              </w:numPr>
            </w:pPr>
            <w:proofErr w:type="gramStart"/>
            <w:r w:rsidRPr="0024665D">
              <w:t>les</w:t>
            </w:r>
            <w:proofErr w:type="gramEnd"/>
            <w:r w:rsidRPr="0024665D">
              <w:t xml:space="preserve"> sources (projet logiciel) </w:t>
            </w:r>
            <w:r>
              <w:t>et la version exécutable</w:t>
            </w:r>
          </w:p>
          <w:p w:rsidR="00822687" w:rsidRDefault="00822687" w:rsidP="00105A65">
            <w:r>
              <w:t>Pour le jour de la présentation</w:t>
            </w:r>
          </w:p>
          <w:p w:rsidR="00822687" w:rsidRDefault="00822687" w:rsidP="00105A65">
            <w:pPr>
              <w:pStyle w:val="Paragraphedeliste"/>
              <w:numPr>
                <w:ilvl w:val="1"/>
                <w:numId w:val="8"/>
              </w:numPr>
            </w:pPr>
            <w:r>
              <w:t>Les documents utilisés pour la présentation</w:t>
            </w:r>
            <w:r w:rsidR="00163A00">
              <w:t xml:space="preserve"> par messagerie au maître d’apprentissage</w:t>
            </w:r>
          </w:p>
          <w:p w:rsidR="00822687" w:rsidRDefault="00822687" w:rsidP="00105A65">
            <w:r>
              <w:t>Pour la fin juin</w:t>
            </w:r>
          </w:p>
          <w:p w:rsidR="00822687" w:rsidRPr="008A5DEC" w:rsidRDefault="00163A00" w:rsidP="00105A65">
            <w:pPr>
              <w:pStyle w:val="Paragraphedeliste"/>
              <w:numPr>
                <w:ilvl w:val="1"/>
                <w:numId w:val="8"/>
              </w:numPr>
            </w:pPr>
            <w:r>
              <w:t>Résumé du TPI sur une à deux</w:t>
            </w:r>
            <w:r w:rsidR="00822687">
              <w:t xml:space="preserve"> pages, en vue du concours suisse des TPI</w:t>
            </w:r>
          </w:p>
          <w:p w:rsidR="00B90EE3" w:rsidRPr="008A5DEC" w:rsidRDefault="00B90EE3" w:rsidP="00105A65"/>
        </w:tc>
      </w:tr>
    </w:tbl>
    <w:p w:rsidR="00C843A7" w:rsidRPr="008A5DEC" w:rsidRDefault="00C843A7" w:rsidP="00105A65"/>
    <w:tbl>
      <w:tblPr>
        <w:tblW w:w="1045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2"/>
      </w:tblGrid>
      <w:tr w:rsidR="00C843A7" w:rsidRPr="008A5DEC">
        <w:trPr>
          <w:trHeight w:val="181"/>
        </w:trPr>
        <w:tc>
          <w:tcPr>
            <w:tcW w:w="10452" w:type="dxa"/>
            <w:shd w:val="clear" w:color="auto" w:fill="D9D9D9"/>
            <w:vAlign w:val="center"/>
          </w:tcPr>
          <w:p w:rsidR="00C843A7" w:rsidRPr="008A5DEC" w:rsidRDefault="00C77232" w:rsidP="00105A65">
            <w:r>
              <w:t xml:space="preserve">Eléments mesurables, </w:t>
            </w:r>
            <w:r w:rsidR="00C843A7" w:rsidRPr="008A5DEC">
              <w:t>servant à l’</w:t>
            </w:r>
            <w:r w:rsidR="00AA517D" w:rsidRPr="008A5DEC">
              <w:t>éva</w:t>
            </w:r>
            <w:r w:rsidR="00C843A7" w:rsidRPr="008A5DEC">
              <w:t>l</w:t>
            </w:r>
            <w:r w:rsidR="00AA517D" w:rsidRPr="008A5DEC">
              <w:t>u</w:t>
            </w:r>
            <w:r w:rsidR="00C843A7" w:rsidRPr="008A5DEC">
              <w:t>ation</w:t>
            </w:r>
          </w:p>
        </w:tc>
      </w:tr>
      <w:tr w:rsidR="00C843A7" w:rsidRPr="008A5DEC">
        <w:trPr>
          <w:trHeight w:val="800"/>
        </w:trPr>
        <w:tc>
          <w:tcPr>
            <w:tcW w:w="10452" w:type="dxa"/>
          </w:tcPr>
          <w:p w:rsidR="003F2689" w:rsidRDefault="003F2689" w:rsidP="002246CC">
            <w:pPr>
              <w:pStyle w:val="Paragraphedeliste"/>
            </w:pPr>
          </w:p>
          <w:p w:rsidR="00A11BA1" w:rsidRDefault="00A11BA1" w:rsidP="002246CC">
            <w:pPr>
              <w:pStyle w:val="Paragraphedeliste"/>
              <w:numPr>
                <w:ilvl w:val="0"/>
                <w:numId w:val="13"/>
              </w:numPr>
              <w:spacing w:line="360" w:lineRule="auto"/>
            </w:pPr>
            <w:r>
              <w:t>Respect des règles de codages élémentaires (indentation, nommage, commentaires)</w:t>
            </w:r>
          </w:p>
          <w:p w:rsidR="00FC3572" w:rsidRDefault="00A11BA1" w:rsidP="002246CC">
            <w:pPr>
              <w:pStyle w:val="Paragraphedeliste"/>
              <w:numPr>
                <w:ilvl w:val="0"/>
                <w:numId w:val="13"/>
              </w:numPr>
              <w:spacing w:line="360" w:lineRule="auto"/>
            </w:pPr>
            <w:r>
              <w:t xml:space="preserve">Le journal de bord et la documentation sont complets </w:t>
            </w:r>
          </w:p>
          <w:p w:rsidR="00A11BA1" w:rsidRDefault="00A11BA1" w:rsidP="002246CC">
            <w:pPr>
              <w:pStyle w:val="Paragraphedeliste"/>
              <w:numPr>
                <w:ilvl w:val="0"/>
                <w:numId w:val="13"/>
              </w:numPr>
              <w:spacing w:line="360" w:lineRule="auto"/>
            </w:pPr>
            <w:r>
              <w:t xml:space="preserve">Une base de données correctement structurée et contenant quelques exemples </w:t>
            </w:r>
            <w:r w:rsidR="00ED67F5">
              <w:t xml:space="preserve">de données </w:t>
            </w:r>
            <w:r>
              <w:t>existe</w:t>
            </w:r>
          </w:p>
          <w:p w:rsidR="00ED67F5" w:rsidRDefault="00ED67F5" w:rsidP="002246CC">
            <w:pPr>
              <w:pStyle w:val="Paragraphedeliste"/>
              <w:numPr>
                <w:ilvl w:val="0"/>
                <w:numId w:val="13"/>
              </w:numPr>
              <w:spacing w:line="360" w:lineRule="auto"/>
            </w:pPr>
            <w:r>
              <w:t>Les tablatures sont stockées sous la forme d’un fichier balisé</w:t>
            </w:r>
          </w:p>
          <w:p w:rsidR="00A11BA1" w:rsidRDefault="00ED67F5" w:rsidP="002246CC">
            <w:pPr>
              <w:pStyle w:val="Paragraphedeliste"/>
              <w:numPr>
                <w:ilvl w:val="0"/>
                <w:numId w:val="13"/>
              </w:numPr>
              <w:spacing w:line="360" w:lineRule="auto"/>
            </w:pPr>
            <w:r>
              <w:t xml:space="preserve">Cas d’utilisation n°1 : </w:t>
            </w:r>
            <w:r w:rsidR="00FC3572">
              <w:t>Les utilisateurs peuvent consulter les tablatures</w:t>
            </w:r>
          </w:p>
          <w:p w:rsidR="00FC3572" w:rsidRDefault="00FC3572" w:rsidP="002246CC">
            <w:pPr>
              <w:pStyle w:val="Paragraphedeliste"/>
              <w:numPr>
                <w:ilvl w:val="0"/>
                <w:numId w:val="13"/>
              </w:numPr>
              <w:spacing w:line="360" w:lineRule="auto"/>
            </w:pPr>
            <w:r>
              <w:t xml:space="preserve">Cas d’utilisation n°2 : </w:t>
            </w:r>
            <w:r w:rsidR="005A6BA0">
              <w:t>Lorsqu’une tablature est consultée,</w:t>
            </w:r>
            <w:r w:rsidR="00977E67">
              <w:t xml:space="preserve"> le titre,</w:t>
            </w:r>
            <w:r w:rsidR="005A6BA0">
              <w:t xml:space="preserve"> les accords et le texte sont affichés</w:t>
            </w:r>
          </w:p>
          <w:p w:rsidR="00F634BF" w:rsidRDefault="00977E67" w:rsidP="002246CC">
            <w:pPr>
              <w:pStyle w:val="Paragraphedeliste"/>
              <w:numPr>
                <w:ilvl w:val="0"/>
                <w:numId w:val="13"/>
              </w:numPr>
              <w:spacing w:line="360" w:lineRule="auto"/>
            </w:pPr>
            <w:r>
              <w:t xml:space="preserve">Cas d’utilisation n°3 : </w:t>
            </w:r>
            <w:r w:rsidR="00A2291C">
              <w:t>L’utilisateur peut ajouter une nouvelle tablature</w:t>
            </w:r>
          </w:p>
          <w:p w:rsidR="00C843A7" w:rsidRPr="008A5DEC" w:rsidRDefault="00C843A7" w:rsidP="00105A65"/>
        </w:tc>
      </w:tr>
    </w:tbl>
    <w:p w:rsidR="00C843A7" w:rsidRPr="008A5DEC" w:rsidRDefault="00C843A7" w:rsidP="00105A65"/>
    <w:tbl>
      <w:tblPr>
        <w:tblW w:w="1045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2"/>
      </w:tblGrid>
      <w:tr w:rsidR="007B544B" w:rsidRPr="008A5DEC">
        <w:trPr>
          <w:trHeight w:val="181"/>
        </w:trPr>
        <w:tc>
          <w:tcPr>
            <w:tcW w:w="10452" w:type="dxa"/>
            <w:shd w:val="clear" w:color="auto" w:fill="D9D9D9"/>
            <w:vAlign w:val="center"/>
          </w:tcPr>
          <w:p w:rsidR="007B544B" w:rsidRPr="008A5DEC" w:rsidRDefault="007B544B" w:rsidP="00105A65">
            <w:r w:rsidRPr="008A5DEC">
              <w:t>Signatures</w:t>
            </w:r>
          </w:p>
        </w:tc>
      </w:tr>
      <w:tr w:rsidR="007B544B" w:rsidRPr="002300EB">
        <w:trPr>
          <w:trHeight w:val="800"/>
        </w:trPr>
        <w:tc>
          <w:tcPr>
            <w:tcW w:w="10452" w:type="dxa"/>
          </w:tcPr>
          <w:p w:rsidR="007B544B" w:rsidRPr="008A5DEC" w:rsidRDefault="007B544B" w:rsidP="00105A65"/>
          <w:p w:rsidR="007B544B" w:rsidRPr="008A5DEC" w:rsidRDefault="007B544B" w:rsidP="00105A65">
            <w:r w:rsidRPr="008A5DEC">
              <w:t>Date :</w:t>
            </w:r>
            <w:r w:rsidR="00B90EE3">
              <w:tab/>
            </w:r>
            <w:r w:rsidR="00B90EE3">
              <w:tab/>
            </w:r>
            <w:r w:rsidR="00A05CDF">
              <w:t xml:space="preserve">                                                                                       </w:t>
            </w:r>
            <w:r w:rsidR="00B90EE3" w:rsidRPr="008A5DEC">
              <w:t>Date :</w:t>
            </w:r>
          </w:p>
          <w:p w:rsidR="007B544B" w:rsidRPr="008A5DEC" w:rsidRDefault="007B544B" w:rsidP="00105A65"/>
          <w:p w:rsidR="007B544B" w:rsidRPr="008A5DEC" w:rsidRDefault="007B544B" w:rsidP="00105A65"/>
          <w:p w:rsidR="007B544B" w:rsidRPr="00221D55" w:rsidRDefault="007B544B" w:rsidP="00105A65">
            <w:r w:rsidRPr="008A5DEC">
              <w:t>Candidat :</w:t>
            </w:r>
            <w:r w:rsidRPr="008A5DEC">
              <w:tab/>
            </w:r>
            <w:r w:rsidR="00A05CDF">
              <w:t xml:space="preserve">                                                                                       </w:t>
            </w:r>
            <w:r w:rsidR="00EE091A">
              <w:t>Maître d’apprentissage</w:t>
            </w:r>
            <w:r w:rsidRPr="008A5DEC">
              <w:t> :</w:t>
            </w:r>
          </w:p>
          <w:p w:rsidR="007B544B" w:rsidRPr="00221D55" w:rsidRDefault="007B544B" w:rsidP="00105A65"/>
        </w:tc>
      </w:tr>
    </w:tbl>
    <w:p w:rsidR="007B544B" w:rsidRDefault="007B544B" w:rsidP="002246CC">
      <w:pPr>
        <w:ind w:left="-284"/>
      </w:pPr>
    </w:p>
    <w:p w:rsidR="003909B1" w:rsidRDefault="003909B1" w:rsidP="002246CC">
      <w:pPr>
        <w:ind w:left="-284"/>
      </w:pPr>
    </w:p>
    <w:p w:rsidR="00AC6788" w:rsidRDefault="006129DF" w:rsidP="006129DF">
      <w:pPr>
        <w:ind w:left="-284"/>
      </w:pPr>
      <w:r>
        <w:t>Mise à jour : les modifications par rapport à la version précédente du cahier des charges sont indiquées par</w:t>
      </w:r>
      <w:r w:rsidR="00251892">
        <w:t xml:space="preserve"> </w:t>
      </w:r>
      <w:r>
        <w:t>une barre verticale dans la marge gauche.</w:t>
      </w:r>
    </w:p>
    <w:p w:rsidR="006129DF" w:rsidRDefault="006129DF" w:rsidP="006129DF">
      <w:pPr>
        <w:ind w:left="-284"/>
      </w:pPr>
    </w:p>
    <w:p w:rsidR="003909B1" w:rsidRDefault="00E56121" w:rsidP="002246CC">
      <w:pPr>
        <w:ind w:left="-284"/>
      </w:pPr>
      <w:bookmarkStart w:id="4" w:name="_GoBack"/>
      <w:bookmarkEnd w:id="4"/>
      <w:r>
        <w:t xml:space="preserve">Version du document : </w:t>
      </w:r>
      <w:fldSimple w:instr=" FILENAME   \* MERGEFORMAT ">
        <w:r>
          <w:rPr>
            <w:noProof/>
          </w:rPr>
          <w:t>Enoncé Sauser TPI 2018_v5.docx</w:t>
        </w:r>
      </w:fldSimple>
    </w:p>
    <w:sectPr w:rsidR="003909B1" w:rsidSect="009E0FA3">
      <w:footerReference w:type="default" r:id="rId11"/>
      <w:pgSz w:w="11906" w:h="16838"/>
      <w:pgMar w:top="1247" w:right="1418" w:bottom="79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816" w:rsidRDefault="00472816" w:rsidP="00105A65">
      <w:r>
        <w:separator/>
      </w:r>
    </w:p>
  </w:endnote>
  <w:endnote w:type="continuationSeparator" w:id="0">
    <w:p w:rsidR="00472816" w:rsidRDefault="00472816" w:rsidP="00105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544B" w:rsidRPr="00900C9E" w:rsidRDefault="007B544B" w:rsidP="00105A65">
    <w:pPr>
      <w:pStyle w:val="Pieddepage"/>
    </w:pPr>
  </w:p>
  <w:p w:rsidR="007B544B" w:rsidRPr="00900C9E" w:rsidRDefault="007B544B" w:rsidP="00105A65">
    <w:pPr>
      <w:pStyle w:val="Pieddepage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  <w:t xml:space="preserve">Page :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5723D2">
      <w:rPr>
        <w:rStyle w:val="Numrodepage"/>
        <w:noProof/>
      </w:rPr>
      <w:t>3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5723D2">
      <w:rPr>
        <w:rStyle w:val="Numrodepage"/>
        <w:noProof/>
      </w:rPr>
      <w:t>4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816" w:rsidRDefault="00472816" w:rsidP="00105A65">
      <w:r>
        <w:separator/>
      </w:r>
    </w:p>
  </w:footnote>
  <w:footnote w:type="continuationSeparator" w:id="0">
    <w:p w:rsidR="00472816" w:rsidRDefault="00472816" w:rsidP="00105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B6D58"/>
    <w:multiLevelType w:val="hybridMultilevel"/>
    <w:tmpl w:val="4B36AF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36D5E"/>
    <w:multiLevelType w:val="hybridMultilevel"/>
    <w:tmpl w:val="E506A848"/>
    <w:lvl w:ilvl="0" w:tplc="9702A7DA">
      <w:start w:val="39"/>
      <w:numFmt w:val="upperLetter"/>
      <w:lvlText w:val="%1."/>
      <w:lvlJc w:val="left"/>
      <w:pPr>
        <w:tabs>
          <w:tab w:val="num" w:pos="0"/>
        </w:tabs>
        <w:ind w:hanging="705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375"/>
        </w:tabs>
        <w:ind w:left="375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1095"/>
        </w:tabs>
        <w:ind w:left="1095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1815"/>
        </w:tabs>
        <w:ind w:left="1815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2535"/>
        </w:tabs>
        <w:ind w:left="2535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3255"/>
        </w:tabs>
        <w:ind w:left="3255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3975"/>
        </w:tabs>
        <w:ind w:left="3975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4695"/>
        </w:tabs>
        <w:ind w:left="4695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5415"/>
        </w:tabs>
        <w:ind w:left="5415" w:hanging="180"/>
      </w:pPr>
      <w:rPr>
        <w:rFonts w:cs="Times New Roman"/>
      </w:rPr>
    </w:lvl>
  </w:abstractNum>
  <w:abstractNum w:abstractNumId="2" w15:restartNumberingAfterBreak="0">
    <w:nsid w:val="2796727F"/>
    <w:multiLevelType w:val="hybridMultilevel"/>
    <w:tmpl w:val="70E2FEC8"/>
    <w:lvl w:ilvl="0" w:tplc="040C0003">
      <w:start w:val="1"/>
      <w:numFmt w:val="bullet"/>
      <w:pStyle w:val="Listepuces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345FC"/>
    <w:multiLevelType w:val="hybridMultilevel"/>
    <w:tmpl w:val="4832FF6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44C2C"/>
    <w:multiLevelType w:val="hybridMultilevel"/>
    <w:tmpl w:val="D016787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A7DDD"/>
    <w:multiLevelType w:val="hybridMultilevel"/>
    <w:tmpl w:val="97B694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A6EBE"/>
    <w:multiLevelType w:val="hybridMultilevel"/>
    <w:tmpl w:val="96CA6B3C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4314E"/>
    <w:multiLevelType w:val="hybridMultilevel"/>
    <w:tmpl w:val="65EECD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A7920"/>
    <w:multiLevelType w:val="hybridMultilevel"/>
    <w:tmpl w:val="D4F8E41E"/>
    <w:lvl w:ilvl="0" w:tplc="81FE8A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1129A"/>
    <w:multiLevelType w:val="hybridMultilevel"/>
    <w:tmpl w:val="B08A18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0668C"/>
    <w:multiLevelType w:val="hybridMultilevel"/>
    <w:tmpl w:val="0BE6D4D6"/>
    <w:lvl w:ilvl="0" w:tplc="10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3DA4030"/>
    <w:multiLevelType w:val="hybridMultilevel"/>
    <w:tmpl w:val="32D682F6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8"/>
  </w:num>
  <w:num w:numId="7">
    <w:abstractNumId w:val="11"/>
  </w:num>
  <w:num w:numId="8">
    <w:abstractNumId w:val="10"/>
  </w:num>
  <w:num w:numId="9">
    <w:abstractNumId w:val="5"/>
  </w:num>
  <w:num w:numId="10">
    <w:abstractNumId w:val="7"/>
  </w:num>
  <w:num w:numId="11">
    <w:abstractNumId w:val="9"/>
  </w:num>
  <w:num w:numId="12">
    <w:abstractNumId w:val="4"/>
  </w:num>
  <w:num w:numId="1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istrateur">
    <w15:presenceInfo w15:providerId="None" w15:userId="Administrateu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E8E"/>
    <w:rsid w:val="00003464"/>
    <w:rsid w:val="00003903"/>
    <w:rsid w:val="000052C9"/>
    <w:rsid w:val="00005765"/>
    <w:rsid w:val="00006B17"/>
    <w:rsid w:val="000076D2"/>
    <w:rsid w:val="00007AE1"/>
    <w:rsid w:val="000105F9"/>
    <w:rsid w:val="000111CD"/>
    <w:rsid w:val="0001259C"/>
    <w:rsid w:val="000141D3"/>
    <w:rsid w:val="00015B19"/>
    <w:rsid w:val="00016D8E"/>
    <w:rsid w:val="00017E82"/>
    <w:rsid w:val="0002025B"/>
    <w:rsid w:val="00022662"/>
    <w:rsid w:val="0002316A"/>
    <w:rsid w:val="000242DA"/>
    <w:rsid w:val="000258CF"/>
    <w:rsid w:val="00025F34"/>
    <w:rsid w:val="0002626E"/>
    <w:rsid w:val="00027430"/>
    <w:rsid w:val="00027846"/>
    <w:rsid w:val="000278A3"/>
    <w:rsid w:val="00027D51"/>
    <w:rsid w:val="00030FF2"/>
    <w:rsid w:val="00031237"/>
    <w:rsid w:val="000318D9"/>
    <w:rsid w:val="000322A4"/>
    <w:rsid w:val="00032758"/>
    <w:rsid w:val="000328EC"/>
    <w:rsid w:val="00032BB8"/>
    <w:rsid w:val="00034ABE"/>
    <w:rsid w:val="00034DF8"/>
    <w:rsid w:val="00035FFA"/>
    <w:rsid w:val="000361D4"/>
    <w:rsid w:val="00037A2D"/>
    <w:rsid w:val="00040A0F"/>
    <w:rsid w:val="000418D3"/>
    <w:rsid w:val="0004274C"/>
    <w:rsid w:val="00042DED"/>
    <w:rsid w:val="00045A5D"/>
    <w:rsid w:val="00047E03"/>
    <w:rsid w:val="000500B9"/>
    <w:rsid w:val="00052982"/>
    <w:rsid w:val="000530FF"/>
    <w:rsid w:val="00054AFB"/>
    <w:rsid w:val="000565CB"/>
    <w:rsid w:val="00056796"/>
    <w:rsid w:val="00060D91"/>
    <w:rsid w:val="00062523"/>
    <w:rsid w:val="000625EB"/>
    <w:rsid w:val="00062D98"/>
    <w:rsid w:val="000653E9"/>
    <w:rsid w:val="00066400"/>
    <w:rsid w:val="0007010A"/>
    <w:rsid w:val="00072A15"/>
    <w:rsid w:val="00072CB3"/>
    <w:rsid w:val="000735C7"/>
    <w:rsid w:val="00073DEC"/>
    <w:rsid w:val="000748EA"/>
    <w:rsid w:val="00075C0E"/>
    <w:rsid w:val="0007650F"/>
    <w:rsid w:val="00077E01"/>
    <w:rsid w:val="00077FB6"/>
    <w:rsid w:val="00081A2A"/>
    <w:rsid w:val="00081FEF"/>
    <w:rsid w:val="00082381"/>
    <w:rsid w:val="00083561"/>
    <w:rsid w:val="00083AF5"/>
    <w:rsid w:val="00083B43"/>
    <w:rsid w:val="00083FFC"/>
    <w:rsid w:val="00084453"/>
    <w:rsid w:val="00085821"/>
    <w:rsid w:val="00087740"/>
    <w:rsid w:val="00087CE6"/>
    <w:rsid w:val="00090441"/>
    <w:rsid w:val="00090550"/>
    <w:rsid w:val="00090F5E"/>
    <w:rsid w:val="00092EBD"/>
    <w:rsid w:val="00094930"/>
    <w:rsid w:val="0009519F"/>
    <w:rsid w:val="00095439"/>
    <w:rsid w:val="00096346"/>
    <w:rsid w:val="00097CF2"/>
    <w:rsid w:val="000A05AD"/>
    <w:rsid w:val="000A0795"/>
    <w:rsid w:val="000A13FD"/>
    <w:rsid w:val="000A19EF"/>
    <w:rsid w:val="000A2B98"/>
    <w:rsid w:val="000A41AB"/>
    <w:rsid w:val="000A57E9"/>
    <w:rsid w:val="000A66BE"/>
    <w:rsid w:val="000A7134"/>
    <w:rsid w:val="000B15D1"/>
    <w:rsid w:val="000B184C"/>
    <w:rsid w:val="000B3010"/>
    <w:rsid w:val="000B31F4"/>
    <w:rsid w:val="000B36CD"/>
    <w:rsid w:val="000B42A4"/>
    <w:rsid w:val="000B4C22"/>
    <w:rsid w:val="000B594E"/>
    <w:rsid w:val="000B7581"/>
    <w:rsid w:val="000B7627"/>
    <w:rsid w:val="000B7805"/>
    <w:rsid w:val="000C0DD2"/>
    <w:rsid w:val="000C30A4"/>
    <w:rsid w:val="000C524B"/>
    <w:rsid w:val="000C7929"/>
    <w:rsid w:val="000C7982"/>
    <w:rsid w:val="000D0301"/>
    <w:rsid w:val="000D0747"/>
    <w:rsid w:val="000D2B58"/>
    <w:rsid w:val="000D4881"/>
    <w:rsid w:val="000D5158"/>
    <w:rsid w:val="000D79A9"/>
    <w:rsid w:val="000D7C9C"/>
    <w:rsid w:val="000E0123"/>
    <w:rsid w:val="000E1260"/>
    <w:rsid w:val="000E14DD"/>
    <w:rsid w:val="000E1F1B"/>
    <w:rsid w:val="000E2829"/>
    <w:rsid w:val="000E3B49"/>
    <w:rsid w:val="000E3B50"/>
    <w:rsid w:val="000E5698"/>
    <w:rsid w:val="000E6E03"/>
    <w:rsid w:val="000E7123"/>
    <w:rsid w:val="000E7F7C"/>
    <w:rsid w:val="000F029A"/>
    <w:rsid w:val="000F102F"/>
    <w:rsid w:val="000F1478"/>
    <w:rsid w:val="000F2C69"/>
    <w:rsid w:val="000F31DA"/>
    <w:rsid w:val="000F38CD"/>
    <w:rsid w:val="000F42F7"/>
    <w:rsid w:val="000F6801"/>
    <w:rsid w:val="001012E8"/>
    <w:rsid w:val="0010257F"/>
    <w:rsid w:val="001042FA"/>
    <w:rsid w:val="001052C8"/>
    <w:rsid w:val="00105A65"/>
    <w:rsid w:val="00105FCE"/>
    <w:rsid w:val="00114B27"/>
    <w:rsid w:val="001159E7"/>
    <w:rsid w:val="00115E53"/>
    <w:rsid w:val="0011752E"/>
    <w:rsid w:val="00117A98"/>
    <w:rsid w:val="00122FCA"/>
    <w:rsid w:val="00123E18"/>
    <w:rsid w:val="001255FF"/>
    <w:rsid w:val="00125923"/>
    <w:rsid w:val="00131FA7"/>
    <w:rsid w:val="001337F7"/>
    <w:rsid w:val="0013534F"/>
    <w:rsid w:val="00136307"/>
    <w:rsid w:val="0014066B"/>
    <w:rsid w:val="0014135D"/>
    <w:rsid w:val="00143073"/>
    <w:rsid w:val="001448DE"/>
    <w:rsid w:val="00146637"/>
    <w:rsid w:val="00150FFD"/>
    <w:rsid w:val="0015184C"/>
    <w:rsid w:val="001518D3"/>
    <w:rsid w:val="00151A9B"/>
    <w:rsid w:val="00152C1E"/>
    <w:rsid w:val="001542C9"/>
    <w:rsid w:val="00154A5A"/>
    <w:rsid w:val="00156118"/>
    <w:rsid w:val="00156662"/>
    <w:rsid w:val="00156B3B"/>
    <w:rsid w:val="0015777C"/>
    <w:rsid w:val="0016007F"/>
    <w:rsid w:val="001618F3"/>
    <w:rsid w:val="00162D27"/>
    <w:rsid w:val="001636D9"/>
    <w:rsid w:val="00163A00"/>
    <w:rsid w:val="001648BC"/>
    <w:rsid w:val="00164F95"/>
    <w:rsid w:val="00165EB1"/>
    <w:rsid w:val="001661A5"/>
    <w:rsid w:val="001664CD"/>
    <w:rsid w:val="00166D90"/>
    <w:rsid w:val="00166E97"/>
    <w:rsid w:val="00166EA5"/>
    <w:rsid w:val="00170529"/>
    <w:rsid w:val="00170A32"/>
    <w:rsid w:val="00170CEC"/>
    <w:rsid w:val="00170E13"/>
    <w:rsid w:val="00171B98"/>
    <w:rsid w:val="00172989"/>
    <w:rsid w:val="0017410A"/>
    <w:rsid w:val="00181EC9"/>
    <w:rsid w:val="001830FF"/>
    <w:rsid w:val="00185997"/>
    <w:rsid w:val="00186F1B"/>
    <w:rsid w:val="00187C24"/>
    <w:rsid w:val="00187F08"/>
    <w:rsid w:val="00190581"/>
    <w:rsid w:val="00191977"/>
    <w:rsid w:val="00192A4B"/>
    <w:rsid w:val="00193D25"/>
    <w:rsid w:val="00193E36"/>
    <w:rsid w:val="0019473F"/>
    <w:rsid w:val="00194CA0"/>
    <w:rsid w:val="00195361"/>
    <w:rsid w:val="001968E9"/>
    <w:rsid w:val="00196EAA"/>
    <w:rsid w:val="001A05DE"/>
    <w:rsid w:val="001A4BBE"/>
    <w:rsid w:val="001A54BE"/>
    <w:rsid w:val="001B0092"/>
    <w:rsid w:val="001B06A8"/>
    <w:rsid w:val="001B099C"/>
    <w:rsid w:val="001B3146"/>
    <w:rsid w:val="001B31B5"/>
    <w:rsid w:val="001B383C"/>
    <w:rsid w:val="001B3CE8"/>
    <w:rsid w:val="001B4170"/>
    <w:rsid w:val="001B4FAE"/>
    <w:rsid w:val="001B58E2"/>
    <w:rsid w:val="001B69D4"/>
    <w:rsid w:val="001C0455"/>
    <w:rsid w:val="001C3FC2"/>
    <w:rsid w:val="001C4DD3"/>
    <w:rsid w:val="001C5534"/>
    <w:rsid w:val="001C61EE"/>
    <w:rsid w:val="001D15A6"/>
    <w:rsid w:val="001D3234"/>
    <w:rsid w:val="001D36E5"/>
    <w:rsid w:val="001D38D8"/>
    <w:rsid w:val="001D41DA"/>
    <w:rsid w:val="001D5086"/>
    <w:rsid w:val="001D60E8"/>
    <w:rsid w:val="001D76B8"/>
    <w:rsid w:val="001D7A62"/>
    <w:rsid w:val="001D7D84"/>
    <w:rsid w:val="001E020B"/>
    <w:rsid w:val="001E0486"/>
    <w:rsid w:val="001E08C0"/>
    <w:rsid w:val="001E1DC8"/>
    <w:rsid w:val="001E1DD8"/>
    <w:rsid w:val="001E210C"/>
    <w:rsid w:val="001E4A30"/>
    <w:rsid w:val="001E7658"/>
    <w:rsid w:val="001E78A3"/>
    <w:rsid w:val="001F0111"/>
    <w:rsid w:val="001F11A8"/>
    <w:rsid w:val="001F17DA"/>
    <w:rsid w:val="001F3695"/>
    <w:rsid w:val="001F52A8"/>
    <w:rsid w:val="001F59B8"/>
    <w:rsid w:val="001F5A92"/>
    <w:rsid w:val="001F614C"/>
    <w:rsid w:val="001F61E1"/>
    <w:rsid w:val="0020000A"/>
    <w:rsid w:val="00200C6B"/>
    <w:rsid w:val="0020388F"/>
    <w:rsid w:val="00203C02"/>
    <w:rsid w:val="00203DC1"/>
    <w:rsid w:val="00206767"/>
    <w:rsid w:val="00206F54"/>
    <w:rsid w:val="0020720C"/>
    <w:rsid w:val="00207ACD"/>
    <w:rsid w:val="00210CDF"/>
    <w:rsid w:val="0021254D"/>
    <w:rsid w:val="002137A8"/>
    <w:rsid w:val="00214BD7"/>
    <w:rsid w:val="00215591"/>
    <w:rsid w:val="002163FF"/>
    <w:rsid w:val="00221918"/>
    <w:rsid w:val="00221D55"/>
    <w:rsid w:val="00224013"/>
    <w:rsid w:val="002246CC"/>
    <w:rsid w:val="0022587A"/>
    <w:rsid w:val="002264FD"/>
    <w:rsid w:val="002300EB"/>
    <w:rsid w:val="002311D1"/>
    <w:rsid w:val="00231AAE"/>
    <w:rsid w:val="002342FB"/>
    <w:rsid w:val="00234F61"/>
    <w:rsid w:val="00235433"/>
    <w:rsid w:val="00235655"/>
    <w:rsid w:val="002377BA"/>
    <w:rsid w:val="002379A4"/>
    <w:rsid w:val="002414A7"/>
    <w:rsid w:val="00243064"/>
    <w:rsid w:val="0024464F"/>
    <w:rsid w:val="0024722C"/>
    <w:rsid w:val="00247CB3"/>
    <w:rsid w:val="00247F8E"/>
    <w:rsid w:val="002503F4"/>
    <w:rsid w:val="00250647"/>
    <w:rsid w:val="00250B40"/>
    <w:rsid w:val="00251317"/>
    <w:rsid w:val="00251892"/>
    <w:rsid w:val="00252238"/>
    <w:rsid w:val="00253689"/>
    <w:rsid w:val="002536BC"/>
    <w:rsid w:val="00253896"/>
    <w:rsid w:val="00256B81"/>
    <w:rsid w:val="002574A7"/>
    <w:rsid w:val="0025760B"/>
    <w:rsid w:val="002628BE"/>
    <w:rsid w:val="00262E07"/>
    <w:rsid w:val="00263BFF"/>
    <w:rsid w:val="00264255"/>
    <w:rsid w:val="002652A4"/>
    <w:rsid w:val="00265E61"/>
    <w:rsid w:val="00267FD9"/>
    <w:rsid w:val="00270913"/>
    <w:rsid w:val="00271587"/>
    <w:rsid w:val="002732CF"/>
    <w:rsid w:val="00273F28"/>
    <w:rsid w:val="0027605E"/>
    <w:rsid w:val="00276368"/>
    <w:rsid w:val="00280590"/>
    <w:rsid w:val="00281033"/>
    <w:rsid w:val="002812D8"/>
    <w:rsid w:val="002812E7"/>
    <w:rsid w:val="00282535"/>
    <w:rsid w:val="00283360"/>
    <w:rsid w:val="002835F0"/>
    <w:rsid w:val="00283631"/>
    <w:rsid w:val="002837FE"/>
    <w:rsid w:val="00285A39"/>
    <w:rsid w:val="00286B65"/>
    <w:rsid w:val="0029197A"/>
    <w:rsid w:val="00292BE9"/>
    <w:rsid w:val="002939AD"/>
    <w:rsid w:val="00294241"/>
    <w:rsid w:val="00295B3C"/>
    <w:rsid w:val="00296604"/>
    <w:rsid w:val="00296852"/>
    <w:rsid w:val="00296BA7"/>
    <w:rsid w:val="002A30BB"/>
    <w:rsid w:val="002A3780"/>
    <w:rsid w:val="002A3D6C"/>
    <w:rsid w:val="002A46CA"/>
    <w:rsid w:val="002A4A48"/>
    <w:rsid w:val="002A54DA"/>
    <w:rsid w:val="002A5559"/>
    <w:rsid w:val="002A6BC4"/>
    <w:rsid w:val="002A75B3"/>
    <w:rsid w:val="002A78D8"/>
    <w:rsid w:val="002B14EA"/>
    <w:rsid w:val="002B2008"/>
    <w:rsid w:val="002B23D9"/>
    <w:rsid w:val="002B39A8"/>
    <w:rsid w:val="002B3CBD"/>
    <w:rsid w:val="002B421B"/>
    <w:rsid w:val="002B5EDA"/>
    <w:rsid w:val="002B72C2"/>
    <w:rsid w:val="002B736A"/>
    <w:rsid w:val="002B78F0"/>
    <w:rsid w:val="002B7BDC"/>
    <w:rsid w:val="002C2872"/>
    <w:rsid w:val="002C3352"/>
    <w:rsid w:val="002C4775"/>
    <w:rsid w:val="002C57A8"/>
    <w:rsid w:val="002C6A9F"/>
    <w:rsid w:val="002D0930"/>
    <w:rsid w:val="002D23D5"/>
    <w:rsid w:val="002D268F"/>
    <w:rsid w:val="002D2C78"/>
    <w:rsid w:val="002D2F5F"/>
    <w:rsid w:val="002D64B7"/>
    <w:rsid w:val="002E0C14"/>
    <w:rsid w:val="002E1E11"/>
    <w:rsid w:val="002E36A1"/>
    <w:rsid w:val="002E49E9"/>
    <w:rsid w:val="002E5297"/>
    <w:rsid w:val="002E6CE5"/>
    <w:rsid w:val="002E6E4D"/>
    <w:rsid w:val="002E7CFB"/>
    <w:rsid w:val="002F0E6E"/>
    <w:rsid w:val="002F1A62"/>
    <w:rsid w:val="002F1F2E"/>
    <w:rsid w:val="002F2344"/>
    <w:rsid w:val="002F2FCC"/>
    <w:rsid w:val="002F3238"/>
    <w:rsid w:val="002F37F9"/>
    <w:rsid w:val="002F38DA"/>
    <w:rsid w:val="002F43FB"/>
    <w:rsid w:val="002F562F"/>
    <w:rsid w:val="002F6E80"/>
    <w:rsid w:val="002F7407"/>
    <w:rsid w:val="002F7555"/>
    <w:rsid w:val="003002DE"/>
    <w:rsid w:val="0030237C"/>
    <w:rsid w:val="003062CD"/>
    <w:rsid w:val="003074B1"/>
    <w:rsid w:val="00307695"/>
    <w:rsid w:val="003076D0"/>
    <w:rsid w:val="003109DF"/>
    <w:rsid w:val="00311435"/>
    <w:rsid w:val="00311560"/>
    <w:rsid w:val="00314239"/>
    <w:rsid w:val="003147E9"/>
    <w:rsid w:val="003151B5"/>
    <w:rsid w:val="00315DF0"/>
    <w:rsid w:val="00316096"/>
    <w:rsid w:val="00316544"/>
    <w:rsid w:val="003178ED"/>
    <w:rsid w:val="00317910"/>
    <w:rsid w:val="003228AB"/>
    <w:rsid w:val="003231AA"/>
    <w:rsid w:val="003235E6"/>
    <w:rsid w:val="00323AAF"/>
    <w:rsid w:val="003240F3"/>
    <w:rsid w:val="003249BF"/>
    <w:rsid w:val="00324F4B"/>
    <w:rsid w:val="00325F88"/>
    <w:rsid w:val="00326E7D"/>
    <w:rsid w:val="00326EF0"/>
    <w:rsid w:val="00327228"/>
    <w:rsid w:val="0033072B"/>
    <w:rsid w:val="00330B78"/>
    <w:rsid w:val="003314D9"/>
    <w:rsid w:val="003343BD"/>
    <w:rsid w:val="003411DB"/>
    <w:rsid w:val="00344408"/>
    <w:rsid w:val="0034448F"/>
    <w:rsid w:val="003456F9"/>
    <w:rsid w:val="00345DF5"/>
    <w:rsid w:val="003462E4"/>
    <w:rsid w:val="0034686E"/>
    <w:rsid w:val="00350C4F"/>
    <w:rsid w:val="00350E2F"/>
    <w:rsid w:val="00355EBF"/>
    <w:rsid w:val="003574A5"/>
    <w:rsid w:val="00362C1A"/>
    <w:rsid w:val="00362E0B"/>
    <w:rsid w:val="00363C03"/>
    <w:rsid w:val="00364F11"/>
    <w:rsid w:val="00365653"/>
    <w:rsid w:val="00365721"/>
    <w:rsid w:val="00366044"/>
    <w:rsid w:val="0036612C"/>
    <w:rsid w:val="00367733"/>
    <w:rsid w:val="00370ACA"/>
    <w:rsid w:val="0037183C"/>
    <w:rsid w:val="00372B41"/>
    <w:rsid w:val="00374180"/>
    <w:rsid w:val="00375F9A"/>
    <w:rsid w:val="00376291"/>
    <w:rsid w:val="0037631C"/>
    <w:rsid w:val="003779D6"/>
    <w:rsid w:val="003813A8"/>
    <w:rsid w:val="003820E4"/>
    <w:rsid w:val="003830FF"/>
    <w:rsid w:val="003833F8"/>
    <w:rsid w:val="003843F4"/>
    <w:rsid w:val="00386AF0"/>
    <w:rsid w:val="003876F8"/>
    <w:rsid w:val="0039018F"/>
    <w:rsid w:val="003909B1"/>
    <w:rsid w:val="00391752"/>
    <w:rsid w:val="003928B2"/>
    <w:rsid w:val="00392E4E"/>
    <w:rsid w:val="00394100"/>
    <w:rsid w:val="0039557E"/>
    <w:rsid w:val="00396002"/>
    <w:rsid w:val="003960E8"/>
    <w:rsid w:val="003965BC"/>
    <w:rsid w:val="003A03FD"/>
    <w:rsid w:val="003A0F3E"/>
    <w:rsid w:val="003A2303"/>
    <w:rsid w:val="003A2374"/>
    <w:rsid w:val="003A2708"/>
    <w:rsid w:val="003A3945"/>
    <w:rsid w:val="003A3B07"/>
    <w:rsid w:val="003A7149"/>
    <w:rsid w:val="003B2407"/>
    <w:rsid w:val="003B253F"/>
    <w:rsid w:val="003B2E62"/>
    <w:rsid w:val="003B3F06"/>
    <w:rsid w:val="003B5988"/>
    <w:rsid w:val="003B5A87"/>
    <w:rsid w:val="003B6152"/>
    <w:rsid w:val="003B71C0"/>
    <w:rsid w:val="003C0622"/>
    <w:rsid w:val="003C071E"/>
    <w:rsid w:val="003C1E26"/>
    <w:rsid w:val="003C29D6"/>
    <w:rsid w:val="003C3052"/>
    <w:rsid w:val="003C352C"/>
    <w:rsid w:val="003C4CFF"/>
    <w:rsid w:val="003C532C"/>
    <w:rsid w:val="003C5843"/>
    <w:rsid w:val="003C7880"/>
    <w:rsid w:val="003D05C7"/>
    <w:rsid w:val="003D1289"/>
    <w:rsid w:val="003D133F"/>
    <w:rsid w:val="003D1340"/>
    <w:rsid w:val="003D2B50"/>
    <w:rsid w:val="003D5710"/>
    <w:rsid w:val="003D5D19"/>
    <w:rsid w:val="003D69DF"/>
    <w:rsid w:val="003D73A9"/>
    <w:rsid w:val="003E00BC"/>
    <w:rsid w:val="003E069B"/>
    <w:rsid w:val="003E0E48"/>
    <w:rsid w:val="003E2EEB"/>
    <w:rsid w:val="003E3AB3"/>
    <w:rsid w:val="003E69EC"/>
    <w:rsid w:val="003E74C7"/>
    <w:rsid w:val="003E76B9"/>
    <w:rsid w:val="003E7B5E"/>
    <w:rsid w:val="003E7CD5"/>
    <w:rsid w:val="003E7E45"/>
    <w:rsid w:val="003F0E94"/>
    <w:rsid w:val="003F0FD9"/>
    <w:rsid w:val="003F25CB"/>
    <w:rsid w:val="003F2689"/>
    <w:rsid w:val="003F3391"/>
    <w:rsid w:val="003F3557"/>
    <w:rsid w:val="003F4D50"/>
    <w:rsid w:val="003F5909"/>
    <w:rsid w:val="003F5D49"/>
    <w:rsid w:val="003F60C2"/>
    <w:rsid w:val="003F749F"/>
    <w:rsid w:val="00401649"/>
    <w:rsid w:val="00403E45"/>
    <w:rsid w:val="00406586"/>
    <w:rsid w:val="00406E73"/>
    <w:rsid w:val="00406FA1"/>
    <w:rsid w:val="004145EA"/>
    <w:rsid w:val="00414824"/>
    <w:rsid w:val="00414BA8"/>
    <w:rsid w:val="00415CE9"/>
    <w:rsid w:val="004160D2"/>
    <w:rsid w:val="004179DA"/>
    <w:rsid w:val="00417F7D"/>
    <w:rsid w:val="00421277"/>
    <w:rsid w:val="00421683"/>
    <w:rsid w:val="00421D05"/>
    <w:rsid w:val="0042273F"/>
    <w:rsid w:val="0042470C"/>
    <w:rsid w:val="00424E8C"/>
    <w:rsid w:val="004267C3"/>
    <w:rsid w:val="0043102C"/>
    <w:rsid w:val="00432CF5"/>
    <w:rsid w:val="00433823"/>
    <w:rsid w:val="004354B6"/>
    <w:rsid w:val="0043559F"/>
    <w:rsid w:val="004357FD"/>
    <w:rsid w:val="0043698A"/>
    <w:rsid w:val="00436BA4"/>
    <w:rsid w:val="004409D2"/>
    <w:rsid w:val="00440A2F"/>
    <w:rsid w:val="00442606"/>
    <w:rsid w:val="004427E5"/>
    <w:rsid w:val="0044571C"/>
    <w:rsid w:val="00447D27"/>
    <w:rsid w:val="00454CD5"/>
    <w:rsid w:val="00455A63"/>
    <w:rsid w:val="004560B5"/>
    <w:rsid w:val="004563F6"/>
    <w:rsid w:val="00457CE6"/>
    <w:rsid w:val="00460CD2"/>
    <w:rsid w:val="00463FD1"/>
    <w:rsid w:val="004645AB"/>
    <w:rsid w:val="004646FB"/>
    <w:rsid w:val="00465936"/>
    <w:rsid w:val="004671E1"/>
    <w:rsid w:val="00467CA7"/>
    <w:rsid w:val="00470C71"/>
    <w:rsid w:val="00470EC2"/>
    <w:rsid w:val="00472816"/>
    <w:rsid w:val="004729C8"/>
    <w:rsid w:val="00472FF9"/>
    <w:rsid w:val="004732DF"/>
    <w:rsid w:val="00473A0D"/>
    <w:rsid w:val="00475670"/>
    <w:rsid w:val="00480108"/>
    <w:rsid w:val="00480EC9"/>
    <w:rsid w:val="00481550"/>
    <w:rsid w:val="004822EA"/>
    <w:rsid w:val="004823A4"/>
    <w:rsid w:val="0048297B"/>
    <w:rsid w:val="00483476"/>
    <w:rsid w:val="00483C87"/>
    <w:rsid w:val="00484571"/>
    <w:rsid w:val="00486932"/>
    <w:rsid w:val="00491240"/>
    <w:rsid w:val="00493EA8"/>
    <w:rsid w:val="00495345"/>
    <w:rsid w:val="004970D2"/>
    <w:rsid w:val="004A36A4"/>
    <w:rsid w:val="004A3ACD"/>
    <w:rsid w:val="004A4756"/>
    <w:rsid w:val="004A4A93"/>
    <w:rsid w:val="004A6A4C"/>
    <w:rsid w:val="004A6D6B"/>
    <w:rsid w:val="004B0FF7"/>
    <w:rsid w:val="004B1268"/>
    <w:rsid w:val="004B1468"/>
    <w:rsid w:val="004B335C"/>
    <w:rsid w:val="004B362B"/>
    <w:rsid w:val="004B546B"/>
    <w:rsid w:val="004B5A62"/>
    <w:rsid w:val="004B5BEF"/>
    <w:rsid w:val="004B60F9"/>
    <w:rsid w:val="004B6CA1"/>
    <w:rsid w:val="004C11AE"/>
    <w:rsid w:val="004C347A"/>
    <w:rsid w:val="004C3E2A"/>
    <w:rsid w:val="004C5156"/>
    <w:rsid w:val="004C5DFB"/>
    <w:rsid w:val="004C6B09"/>
    <w:rsid w:val="004D0534"/>
    <w:rsid w:val="004D2987"/>
    <w:rsid w:val="004D400A"/>
    <w:rsid w:val="004D47B4"/>
    <w:rsid w:val="004D4F06"/>
    <w:rsid w:val="004D5FD1"/>
    <w:rsid w:val="004D6A13"/>
    <w:rsid w:val="004E1348"/>
    <w:rsid w:val="004E1B38"/>
    <w:rsid w:val="004E2CBB"/>
    <w:rsid w:val="004E3843"/>
    <w:rsid w:val="004E432B"/>
    <w:rsid w:val="004E4BB7"/>
    <w:rsid w:val="004E4EBE"/>
    <w:rsid w:val="004E5968"/>
    <w:rsid w:val="004E6DF5"/>
    <w:rsid w:val="004E712E"/>
    <w:rsid w:val="004E73F5"/>
    <w:rsid w:val="004E77D1"/>
    <w:rsid w:val="004E7859"/>
    <w:rsid w:val="004E7CEB"/>
    <w:rsid w:val="004F0412"/>
    <w:rsid w:val="004F2630"/>
    <w:rsid w:val="004F337C"/>
    <w:rsid w:val="004F40B8"/>
    <w:rsid w:val="004F4FF8"/>
    <w:rsid w:val="004F53E6"/>
    <w:rsid w:val="00500439"/>
    <w:rsid w:val="005040DA"/>
    <w:rsid w:val="005055B9"/>
    <w:rsid w:val="00505CC1"/>
    <w:rsid w:val="00506DB0"/>
    <w:rsid w:val="00510D2B"/>
    <w:rsid w:val="0051107E"/>
    <w:rsid w:val="0051185E"/>
    <w:rsid w:val="00512327"/>
    <w:rsid w:val="00513642"/>
    <w:rsid w:val="005147B3"/>
    <w:rsid w:val="00514D93"/>
    <w:rsid w:val="00515B01"/>
    <w:rsid w:val="00516BA1"/>
    <w:rsid w:val="00517222"/>
    <w:rsid w:val="00520133"/>
    <w:rsid w:val="005208AB"/>
    <w:rsid w:val="00522E1D"/>
    <w:rsid w:val="0052507D"/>
    <w:rsid w:val="00525284"/>
    <w:rsid w:val="005256D6"/>
    <w:rsid w:val="00525E6B"/>
    <w:rsid w:val="005261C3"/>
    <w:rsid w:val="005262FE"/>
    <w:rsid w:val="005301CF"/>
    <w:rsid w:val="00530FC3"/>
    <w:rsid w:val="00532221"/>
    <w:rsid w:val="005323F1"/>
    <w:rsid w:val="0053349B"/>
    <w:rsid w:val="00533A08"/>
    <w:rsid w:val="00535CF8"/>
    <w:rsid w:val="00537335"/>
    <w:rsid w:val="00537581"/>
    <w:rsid w:val="005378DC"/>
    <w:rsid w:val="00540C79"/>
    <w:rsid w:val="00541271"/>
    <w:rsid w:val="0054165F"/>
    <w:rsid w:val="00543225"/>
    <w:rsid w:val="00544133"/>
    <w:rsid w:val="005444A9"/>
    <w:rsid w:val="00544E78"/>
    <w:rsid w:val="0054566D"/>
    <w:rsid w:val="00546171"/>
    <w:rsid w:val="00547764"/>
    <w:rsid w:val="0055161A"/>
    <w:rsid w:val="0055273B"/>
    <w:rsid w:val="00553C27"/>
    <w:rsid w:val="00554C1F"/>
    <w:rsid w:val="00555545"/>
    <w:rsid w:val="00555956"/>
    <w:rsid w:val="00555A70"/>
    <w:rsid w:val="00555B6D"/>
    <w:rsid w:val="0055642D"/>
    <w:rsid w:val="00561212"/>
    <w:rsid w:val="00563491"/>
    <w:rsid w:val="00570F39"/>
    <w:rsid w:val="00571028"/>
    <w:rsid w:val="005710B2"/>
    <w:rsid w:val="005723D2"/>
    <w:rsid w:val="00572ABF"/>
    <w:rsid w:val="005742DC"/>
    <w:rsid w:val="005754F9"/>
    <w:rsid w:val="005757FC"/>
    <w:rsid w:val="005767E1"/>
    <w:rsid w:val="00577DEE"/>
    <w:rsid w:val="005822D7"/>
    <w:rsid w:val="005836B8"/>
    <w:rsid w:val="00584D0E"/>
    <w:rsid w:val="005902AB"/>
    <w:rsid w:val="005925BF"/>
    <w:rsid w:val="00592A43"/>
    <w:rsid w:val="00592FAF"/>
    <w:rsid w:val="00593309"/>
    <w:rsid w:val="00595512"/>
    <w:rsid w:val="0059654E"/>
    <w:rsid w:val="005973AD"/>
    <w:rsid w:val="0059796E"/>
    <w:rsid w:val="005A0BFB"/>
    <w:rsid w:val="005A1425"/>
    <w:rsid w:val="005A1592"/>
    <w:rsid w:val="005A1B86"/>
    <w:rsid w:val="005A1E02"/>
    <w:rsid w:val="005A2399"/>
    <w:rsid w:val="005A261A"/>
    <w:rsid w:val="005A300F"/>
    <w:rsid w:val="005A3889"/>
    <w:rsid w:val="005A44C9"/>
    <w:rsid w:val="005A57BC"/>
    <w:rsid w:val="005A6BA0"/>
    <w:rsid w:val="005A7711"/>
    <w:rsid w:val="005A7956"/>
    <w:rsid w:val="005B1CFC"/>
    <w:rsid w:val="005B2539"/>
    <w:rsid w:val="005B2841"/>
    <w:rsid w:val="005B2E1F"/>
    <w:rsid w:val="005B33CA"/>
    <w:rsid w:val="005B4763"/>
    <w:rsid w:val="005B71E3"/>
    <w:rsid w:val="005B7F31"/>
    <w:rsid w:val="005C1103"/>
    <w:rsid w:val="005C119D"/>
    <w:rsid w:val="005C1CBC"/>
    <w:rsid w:val="005C3AB4"/>
    <w:rsid w:val="005C43BE"/>
    <w:rsid w:val="005C50EA"/>
    <w:rsid w:val="005C5CDD"/>
    <w:rsid w:val="005C662D"/>
    <w:rsid w:val="005C6B52"/>
    <w:rsid w:val="005C6FE3"/>
    <w:rsid w:val="005D03CA"/>
    <w:rsid w:val="005D067B"/>
    <w:rsid w:val="005D148B"/>
    <w:rsid w:val="005D2275"/>
    <w:rsid w:val="005D2E8E"/>
    <w:rsid w:val="005D3238"/>
    <w:rsid w:val="005D3885"/>
    <w:rsid w:val="005D446E"/>
    <w:rsid w:val="005D44E6"/>
    <w:rsid w:val="005D6A0C"/>
    <w:rsid w:val="005E07C2"/>
    <w:rsid w:val="005E0BB9"/>
    <w:rsid w:val="005E1C56"/>
    <w:rsid w:val="005E2BB3"/>
    <w:rsid w:val="005E2D43"/>
    <w:rsid w:val="005E31BA"/>
    <w:rsid w:val="005E391F"/>
    <w:rsid w:val="005E3F5B"/>
    <w:rsid w:val="005E4066"/>
    <w:rsid w:val="005E47A0"/>
    <w:rsid w:val="005E4BAE"/>
    <w:rsid w:val="005E4E53"/>
    <w:rsid w:val="005E541C"/>
    <w:rsid w:val="005E5813"/>
    <w:rsid w:val="005E5887"/>
    <w:rsid w:val="005E6419"/>
    <w:rsid w:val="005E67CB"/>
    <w:rsid w:val="005E6A80"/>
    <w:rsid w:val="005F10E5"/>
    <w:rsid w:val="005F1F85"/>
    <w:rsid w:val="005F2073"/>
    <w:rsid w:val="005F48AF"/>
    <w:rsid w:val="005F4FBB"/>
    <w:rsid w:val="005F79E1"/>
    <w:rsid w:val="0060020A"/>
    <w:rsid w:val="006009BE"/>
    <w:rsid w:val="006026D6"/>
    <w:rsid w:val="0060695F"/>
    <w:rsid w:val="00607008"/>
    <w:rsid w:val="00607C9A"/>
    <w:rsid w:val="00611786"/>
    <w:rsid w:val="006129DF"/>
    <w:rsid w:val="00613595"/>
    <w:rsid w:val="006138F5"/>
    <w:rsid w:val="00613A4B"/>
    <w:rsid w:val="006172B2"/>
    <w:rsid w:val="00617FE1"/>
    <w:rsid w:val="0062069F"/>
    <w:rsid w:val="006206C7"/>
    <w:rsid w:val="00621029"/>
    <w:rsid w:val="0062179F"/>
    <w:rsid w:val="00622345"/>
    <w:rsid w:val="0062334F"/>
    <w:rsid w:val="00623402"/>
    <w:rsid w:val="0062349B"/>
    <w:rsid w:val="006236B0"/>
    <w:rsid w:val="00625C0F"/>
    <w:rsid w:val="00626695"/>
    <w:rsid w:val="0063030D"/>
    <w:rsid w:val="00630B58"/>
    <w:rsid w:val="00631736"/>
    <w:rsid w:val="00632278"/>
    <w:rsid w:val="00632E6B"/>
    <w:rsid w:val="0063328E"/>
    <w:rsid w:val="006337BE"/>
    <w:rsid w:val="00633809"/>
    <w:rsid w:val="00634A07"/>
    <w:rsid w:val="00641D50"/>
    <w:rsid w:val="0064212C"/>
    <w:rsid w:val="00642A9A"/>
    <w:rsid w:val="00645C3E"/>
    <w:rsid w:val="006466AA"/>
    <w:rsid w:val="00647E93"/>
    <w:rsid w:val="0065134F"/>
    <w:rsid w:val="006513F3"/>
    <w:rsid w:val="00651673"/>
    <w:rsid w:val="006528D0"/>
    <w:rsid w:val="006529B2"/>
    <w:rsid w:val="00652D1F"/>
    <w:rsid w:val="006537DE"/>
    <w:rsid w:val="00654F43"/>
    <w:rsid w:val="00655738"/>
    <w:rsid w:val="00656B71"/>
    <w:rsid w:val="00660CDA"/>
    <w:rsid w:val="00661023"/>
    <w:rsid w:val="006615F2"/>
    <w:rsid w:val="0066294E"/>
    <w:rsid w:val="00662E00"/>
    <w:rsid w:val="0066311F"/>
    <w:rsid w:val="006634AE"/>
    <w:rsid w:val="00663BDD"/>
    <w:rsid w:val="00663DAD"/>
    <w:rsid w:val="00664ED0"/>
    <w:rsid w:val="00665AA8"/>
    <w:rsid w:val="0066671A"/>
    <w:rsid w:val="00670CD1"/>
    <w:rsid w:val="00670D82"/>
    <w:rsid w:val="006732FB"/>
    <w:rsid w:val="0067490E"/>
    <w:rsid w:val="0067571C"/>
    <w:rsid w:val="0067664A"/>
    <w:rsid w:val="0067772F"/>
    <w:rsid w:val="006778E1"/>
    <w:rsid w:val="00677B04"/>
    <w:rsid w:val="00680BC0"/>
    <w:rsid w:val="00681131"/>
    <w:rsid w:val="00681CB4"/>
    <w:rsid w:val="00684071"/>
    <w:rsid w:val="00684965"/>
    <w:rsid w:val="00684A4C"/>
    <w:rsid w:val="00685765"/>
    <w:rsid w:val="00685781"/>
    <w:rsid w:val="006860A7"/>
    <w:rsid w:val="00687014"/>
    <w:rsid w:val="00690B17"/>
    <w:rsid w:val="0069211D"/>
    <w:rsid w:val="00692242"/>
    <w:rsid w:val="0069322E"/>
    <w:rsid w:val="00694FD1"/>
    <w:rsid w:val="0069566E"/>
    <w:rsid w:val="006975BC"/>
    <w:rsid w:val="00697F6B"/>
    <w:rsid w:val="006A38E5"/>
    <w:rsid w:val="006A47C8"/>
    <w:rsid w:val="006A5913"/>
    <w:rsid w:val="006A5FCA"/>
    <w:rsid w:val="006A62C8"/>
    <w:rsid w:val="006A7DBE"/>
    <w:rsid w:val="006B183C"/>
    <w:rsid w:val="006B1C70"/>
    <w:rsid w:val="006B37DE"/>
    <w:rsid w:val="006B3850"/>
    <w:rsid w:val="006B3A6C"/>
    <w:rsid w:val="006B4947"/>
    <w:rsid w:val="006B6CB4"/>
    <w:rsid w:val="006B7280"/>
    <w:rsid w:val="006C289B"/>
    <w:rsid w:val="006C2C25"/>
    <w:rsid w:val="006C2E0D"/>
    <w:rsid w:val="006C32A6"/>
    <w:rsid w:val="006C338F"/>
    <w:rsid w:val="006C3C1B"/>
    <w:rsid w:val="006C5489"/>
    <w:rsid w:val="006C58E3"/>
    <w:rsid w:val="006C5A7E"/>
    <w:rsid w:val="006C6276"/>
    <w:rsid w:val="006D0838"/>
    <w:rsid w:val="006D0B60"/>
    <w:rsid w:val="006D1B34"/>
    <w:rsid w:val="006D2FD7"/>
    <w:rsid w:val="006D61E0"/>
    <w:rsid w:val="006E0005"/>
    <w:rsid w:val="006E123A"/>
    <w:rsid w:val="006E19B4"/>
    <w:rsid w:val="006E2815"/>
    <w:rsid w:val="006E3375"/>
    <w:rsid w:val="006E5DB9"/>
    <w:rsid w:val="006E5F18"/>
    <w:rsid w:val="006E6F13"/>
    <w:rsid w:val="006E7D83"/>
    <w:rsid w:val="006F13BB"/>
    <w:rsid w:val="006F3261"/>
    <w:rsid w:val="006F395F"/>
    <w:rsid w:val="006F59CE"/>
    <w:rsid w:val="006F6706"/>
    <w:rsid w:val="006F6D2C"/>
    <w:rsid w:val="006F74EC"/>
    <w:rsid w:val="006F7BC4"/>
    <w:rsid w:val="00703A2F"/>
    <w:rsid w:val="00703E52"/>
    <w:rsid w:val="00704E89"/>
    <w:rsid w:val="0070538C"/>
    <w:rsid w:val="007107B4"/>
    <w:rsid w:val="007110DA"/>
    <w:rsid w:val="00712431"/>
    <w:rsid w:val="007143C7"/>
    <w:rsid w:val="00714475"/>
    <w:rsid w:val="00715EBA"/>
    <w:rsid w:val="0071622A"/>
    <w:rsid w:val="007179BE"/>
    <w:rsid w:val="00717F49"/>
    <w:rsid w:val="007220E9"/>
    <w:rsid w:val="0072441A"/>
    <w:rsid w:val="0072551F"/>
    <w:rsid w:val="007278BE"/>
    <w:rsid w:val="00731984"/>
    <w:rsid w:val="00732BA8"/>
    <w:rsid w:val="00732BAA"/>
    <w:rsid w:val="00734A38"/>
    <w:rsid w:val="007357FE"/>
    <w:rsid w:val="007358AF"/>
    <w:rsid w:val="00735FC6"/>
    <w:rsid w:val="007403A2"/>
    <w:rsid w:val="00741183"/>
    <w:rsid w:val="00742F5E"/>
    <w:rsid w:val="007433BA"/>
    <w:rsid w:val="007439D0"/>
    <w:rsid w:val="007458FC"/>
    <w:rsid w:val="007459CF"/>
    <w:rsid w:val="0074649A"/>
    <w:rsid w:val="00747923"/>
    <w:rsid w:val="00750F28"/>
    <w:rsid w:val="0075298C"/>
    <w:rsid w:val="007529E6"/>
    <w:rsid w:val="00752E03"/>
    <w:rsid w:val="00754A41"/>
    <w:rsid w:val="007555A8"/>
    <w:rsid w:val="007558FD"/>
    <w:rsid w:val="007563F1"/>
    <w:rsid w:val="0075656A"/>
    <w:rsid w:val="00756699"/>
    <w:rsid w:val="00756918"/>
    <w:rsid w:val="00763405"/>
    <w:rsid w:val="00765F51"/>
    <w:rsid w:val="00767598"/>
    <w:rsid w:val="00767A2A"/>
    <w:rsid w:val="00771AA0"/>
    <w:rsid w:val="00772732"/>
    <w:rsid w:val="007738D5"/>
    <w:rsid w:val="00773DAE"/>
    <w:rsid w:val="00773DD9"/>
    <w:rsid w:val="00774E91"/>
    <w:rsid w:val="00775487"/>
    <w:rsid w:val="00780B76"/>
    <w:rsid w:val="00782033"/>
    <w:rsid w:val="0078211C"/>
    <w:rsid w:val="0078216D"/>
    <w:rsid w:val="007840A9"/>
    <w:rsid w:val="00784898"/>
    <w:rsid w:val="0078528C"/>
    <w:rsid w:val="00785499"/>
    <w:rsid w:val="00786508"/>
    <w:rsid w:val="00786F98"/>
    <w:rsid w:val="00787669"/>
    <w:rsid w:val="00790297"/>
    <w:rsid w:val="007906BE"/>
    <w:rsid w:val="0079185A"/>
    <w:rsid w:val="00791AFD"/>
    <w:rsid w:val="00792C50"/>
    <w:rsid w:val="00793A74"/>
    <w:rsid w:val="00793F0D"/>
    <w:rsid w:val="00794837"/>
    <w:rsid w:val="00794DE0"/>
    <w:rsid w:val="00794ECB"/>
    <w:rsid w:val="007956A3"/>
    <w:rsid w:val="0079602C"/>
    <w:rsid w:val="00796F63"/>
    <w:rsid w:val="007970ED"/>
    <w:rsid w:val="00797935"/>
    <w:rsid w:val="007A002D"/>
    <w:rsid w:val="007A0B4D"/>
    <w:rsid w:val="007A1C7D"/>
    <w:rsid w:val="007A3000"/>
    <w:rsid w:val="007A3AFD"/>
    <w:rsid w:val="007A3FED"/>
    <w:rsid w:val="007A41DB"/>
    <w:rsid w:val="007A440D"/>
    <w:rsid w:val="007A4C77"/>
    <w:rsid w:val="007A7144"/>
    <w:rsid w:val="007A7C2C"/>
    <w:rsid w:val="007B544B"/>
    <w:rsid w:val="007B57DE"/>
    <w:rsid w:val="007B786B"/>
    <w:rsid w:val="007B7F02"/>
    <w:rsid w:val="007C0F3C"/>
    <w:rsid w:val="007C1002"/>
    <w:rsid w:val="007C358C"/>
    <w:rsid w:val="007C35F8"/>
    <w:rsid w:val="007C5DFB"/>
    <w:rsid w:val="007D15D2"/>
    <w:rsid w:val="007D16C9"/>
    <w:rsid w:val="007D22C8"/>
    <w:rsid w:val="007D40C2"/>
    <w:rsid w:val="007D43E4"/>
    <w:rsid w:val="007D4849"/>
    <w:rsid w:val="007D6F6F"/>
    <w:rsid w:val="007D7144"/>
    <w:rsid w:val="007E045E"/>
    <w:rsid w:val="007E1B8B"/>
    <w:rsid w:val="007E2381"/>
    <w:rsid w:val="007E3C9E"/>
    <w:rsid w:val="007E512E"/>
    <w:rsid w:val="007E5DFA"/>
    <w:rsid w:val="007F0989"/>
    <w:rsid w:val="007F2315"/>
    <w:rsid w:val="007F2E55"/>
    <w:rsid w:val="007F30C6"/>
    <w:rsid w:val="007F34B9"/>
    <w:rsid w:val="007F4271"/>
    <w:rsid w:val="007F46A2"/>
    <w:rsid w:val="007F4963"/>
    <w:rsid w:val="007F5360"/>
    <w:rsid w:val="007F5E85"/>
    <w:rsid w:val="007F6D6F"/>
    <w:rsid w:val="008007FB"/>
    <w:rsid w:val="0080546E"/>
    <w:rsid w:val="00806488"/>
    <w:rsid w:val="00806988"/>
    <w:rsid w:val="008075FD"/>
    <w:rsid w:val="00811FD4"/>
    <w:rsid w:val="00812CC9"/>
    <w:rsid w:val="00813562"/>
    <w:rsid w:val="00813B8F"/>
    <w:rsid w:val="00814362"/>
    <w:rsid w:val="00822687"/>
    <w:rsid w:val="00823CF4"/>
    <w:rsid w:val="00824509"/>
    <w:rsid w:val="00826143"/>
    <w:rsid w:val="00827D1C"/>
    <w:rsid w:val="008332B7"/>
    <w:rsid w:val="00834187"/>
    <w:rsid w:val="00836458"/>
    <w:rsid w:val="00836C3C"/>
    <w:rsid w:val="00841083"/>
    <w:rsid w:val="00841802"/>
    <w:rsid w:val="008422B8"/>
    <w:rsid w:val="008435F0"/>
    <w:rsid w:val="00844D66"/>
    <w:rsid w:val="00845071"/>
    <w:rsid w:val="008506D6"/>
    <w:rsid w:val="00850850"/>
    <w:rsid w:val="00850978"/>
    <w:rsid w:val="0085191D"/>
    <w:rsid w:val="00852024"/>
    <w:rsid w:val="0085234A"/>
    <w:rsid w:val="00852B90"/>
    <w:rsid w:val="00852DC7"/>
    <w:rsid w:val="00854719"/>
    <w:rsid w:val="00855724"/>
    <w:rsid w:val="00856A74"/>
    <w:rsid w:val="00857F91"/>
    <w:rsid w:val="0086130A"/>
    <w:rsid w:val="00861AFC"/>
    <w:rsid w:val="00861E9E"/>
    <w:rsid w:val="008630DE"/>
    <w:rsid w:val="00863DD3"/>
    <w:rsid w:val="00864828"/>
    <w:rsid w:val="0086506B"/>
    <w:rsid w:val="00866B49"/>
    <w:rsid w:val="0086706A"/>
    <w:rsid w:val="008675F0"/>
    <w:rsid w:val="00871D91"/>
    <w:rsid w:val="00872517"/>
    <w:rsid w:val="00872CE6"/>
    <w:rsid w:val="00874641"/>
    <w:rsid w:val="00876590"/>
    <w:rsid w:val="00876604"/>
    <w:rsid w:val="00876730"/>
    <w:rsid w:val="00880765"/>
    <w:rsid w:val="00880BD0"/>
    <w:rsid w:val="00880D6D"/>
    <w:rsid w:val="00881EF8"/>
    <w:rsid w:val="008823ED"/>
    <w:rsid w:val="00885246"/>
    <w:rsid w:val="00886126"/>
    <w:rsid w:val="00886C10"/>
    <w:rsid w:val="00886E10"/>
    <w:rsid w:val="0088759F"/>
    <w:rsid w:val="00887AD4"/>
    <w:rsid w:val="0089074D"/>
    <w:rsid w:val="00890D6E"/>
    <w:rsid w:val="00892E45"/>
    <w:rsid w:val="008937A2"/>
    <w:rsid w:val="00894954"/>
    <w:rsid w:val="00895002"/>
    <w:rsid w:val="00895057"/>
    <w:rsid w:val="0089593F"/>
    <w:rsid w:val="00895C75"/>
    <w:rsid w:val="008A1264"/>
    <w:rsid w:val="008A2371"/>
    <w:rsid w:val="008A2D0B"/>
    <w:rsid w:val="008A3B3B"/>
    <w:rsid w:val="008A5BB2"/>
    <w:rsid w:val="008A5DEC"/>
    <w:rsid w:val="008A6996"/>
    <w:rsid w:val="008A7100"/>
    <w:rsid w:val="008B0613"/>
    <w:rsid w:val="008B2F25"/>
    <w:rsid w:val="008B5F26"/>
    <w:rsid w:val="008B66D2"/>
    <w:rsid w:val="008B67A3"/>
    <w:rsid w:val="008B7503"/>
    <w:rsid w:val="008C3EFE"/>
    <w:rsid w:val="008C5373"/>
    <w:rsid w:val="008C5C9C"/>
    <w:rsid w:val="008C6B5B"/>
    <w:rsid w:val="008C6E14"/>
    <w:rsid w:val="008C7FF2"/>
    <w:rsid w:val="008D1386"/>
    <w:rsid w:val="008D1954"/>
    <w:rsid w:val="008D2F26"/>
    <w:rsid w:val="008D3449"/>
    <w:rsid w:val="008D375E"/>
    <w:rsid w:val="008D77D4"/>
    <w:rsid w:val="008E0D81"/>
    <w:rsid w:val="008E1081"/>
    <w:rsid w:val="008E232A"/>
    <w:rsid w:val="008E2EF9"/>
    <w:rsid w:val="008E672C"/>
    <w:rsid w:val="008E771C"/>
    <w:rsid w:val="008F0CA8"/>
    <w:rsid w:val="008F38B5"/>
    <w:rsid w:val="008F6636"/>
    <w:rsid w:val="0090077B"/>
    <w:rsid w:val="00900C9E"/>
    <w:rsid w:val="0090184D"/>
    <w:rsid w:val="00902437"/>
    <w:rsid w:val="0090323A"/>
    <w:rsid w:val="00904F1A"/>
    <w:rsid w:val="009072CA"/>
    <w:rsid w:val="00907E5F"/>
    <w:rsid w:val="00910352"/>
    <w:rsid w:val="00910A20"/>
    <w:rsid w:val="00912050"/>
    <w:rsid w:val="0091206D"/>
    <w:rsid w:val="00914946"/>
    <w:rsid w:val="00916139"/>
    <w:rsid w:val="00917A5C"/>
    <w:rsid w:val="00920F1F"/>
    <w:rsid w:val="00921E20"/>
    <w:rsid w:val="00922276"/>
    <w:rsid w:val="00922357"/>
    <w:rsid w:val="0092361B"/>
    <w:rsid w:val="009245BA"/>
    <w:rsid w:val="00925B11"/>
    <w:rsid w:val="00925E43"/>
    <w:rsid w:val="009274AE"/>
    <w:rsid w:val="009277DE"/>
    <w:rsid w:val="00930246"/>
    <w:rsid w:val="009302ED"/>
    <w:rsid w:val="00931313"/>
    <w:rsid w:val="009319E1"/>
    <w:rsid w:val="00931D02"/>
    <w:rsid w:val="00931DF6"/>
    <w:rsid w:val="00931FAE"/>
    <w:rsid w:val="0093416F"/>
    <w:rsid w:val="00934237"/>
    <w:rsid w:val="00935EA0"/>
    <w:rsid w:val="009363E2"/>
    <w:rsid w:val="00937B15"/>
    <w:rsid w:val="00941484"/>
    <w:rsid w:val="009416EA"/>
    <w:rsid w:val="00941D65"/>
    <w:rsid w:val="00942210"/>
    <w:rsid w:val="009443E7"/>
    <w:rsid w:val="00945CB7"/>
    <w:rsid w:val="00946FD8"/>
    <w:rsid w:val="00952CE5"/>
    <w:rsid w:val="0095329A"/>
    <w:rsid w:val="00953649"/>
    <w:rsid w:val="00955FCE"/>
    <w:rsid w:val="0095664B"/>
    <w:rsid w:val="009573A1"/>
    <w:rsid w:val="00960407"/>
    <w:rsid w:val="00960B83"/>
    <w:rsid w:val="00960DBF"/>
    <w:rsid w:val="0096328D"/>
    <w:rsid w:val="00963EC6"/>
    <w:rsid w:val="00964B60"/>
    <w:rsid w:val="009653EE"/>
    <w:rsid w:val="00965585"/>
    <w:rsid w:val="0096561C"/>
    <w:rsid w:val="00966064"/>
    <w:rsid w:val="00966877"/>
    <w:rsid w:val="009676CC"/>
    <w:rsid w:val="00967C3B"/>
    <w:rsid w:val="00970A5D"/>
    <w:rsid w:val="00972E00"/>
    <w:rsid w:val="00973B83"/>
    <w:rsid w:val="00973BBD"/>
    <w:rsid w:val="00974AA3"/>
    <w:rsid w:val="00976E6F"/>
    <w:rsid w:val="009771E6"/>
    <w:rsid w:val="00977E67"/>
    <w:rsid w:val="009809C0"/>
    <w:rsid w:val="0098125D"/>
    <w:rsid w:val="009823D6"/>
    <w:rsid w:val="00983C2F"/>
    <w:rsid w:val="00983D8C"/>
    <w:rsid w:val="00987821"/>
    <w:rsid w:val="00990AB5"/>
    <w:rsid w:val="009927E4"/>
    <w:rsid w:val="0099317D"/>
    <w:rsid w:val="00993953"/>
    <w:rsid w:val="00994840"/>
    <w:rsid w:val="0099569C"/>
    <w:rsid w:val="009959BD"/>
    <w:rsid w:val="0099625C"/>
    <w:rsid w:val="00996E68"/>
    <w:rsid w:val="00997744"/>
    <w:rsid w:val="00997A37"/>
    <w:rsid w:val="009A0104"/>
    <w:rsid w:val="009A1DFC"/>
    <w:rsid w:val="009A276E"/>
    <w:rsid w:val="009A2C17"/>
    <w:rsid w:val="009A32AD"/>
    <w:rsid w:val="009A583E"/>
    <w:rsid w:val="009A585B"/>
    <w:rsid w:val="009A722F"/>
    <w:rsid w:val="009A7FCE"/>
    <w:rsid w:val="009B03D6"/>
    <w:rsid w:val="009B04D9"/>
    <w:rsid w:val="009B0F43"/>
    <w:rsid w:val="009B2BF5"/>
    <w:rsid w:val="009B51DA"/>
    <w:rsid w:val="009B5921"/>
    <w:rsid w:val="009B5BCA"/>
    <w:rsid w:val="009B6C2B"/>
    <w:rsid w:val="009B6ECB"/>
    <w:rsid w:val="009B7E37"/>
    <w:rsid w:val="009C07EC"/>
    <w:rsid w:val="009C09E3"/>
    <w:rsid w:val="009C126E"/>
    <w:rsid w:val="009C1EF1"/>
    <w:rsid w:val="009C2683"/>
    <w:rsid w:val="009C315B"/>
    <w:rsid w:val="009C38EA"/>
    <w:rsid w:val="009C62CB"/>
    <w:rsid w:val="009C7D9F"/>
    <w:rsid w:val="009D04B2"/>
    <w:rsid w:val="009D10A0"/>
    <w:rsid w:val="009D1AE8"/>
    <w:rsid w:val="009D1D30"/>
    <w:rsid w:val="009D3C28"/>
    <w:rsid w:val="009D4357"/>
    <w:rsid w:val="009D443C"/>
    <w:rsid w:val="009D4602"/>
    <w:rsid w:val="009D4C69"/>
    <w:rsid w:val="009D5C1B"/>
    <w:rsid w:val="009D649A"/>
    <w:rsid w:val="009D67C8"/>
    <w:rsid w:val="009D7AB3"/>
    <w:rsid w:val="009E0798"/>
    <w:rsid w:val="009E0959"/>
    <w:rsid w:val="009E0FA3"/>
    <w:rsid w:val="009E1021"/>
    <w:rsid w:val="009E1427"/>
    <w:rsid w:val="009E17B1"/>
    <w:rsid w:val="009E1DD4"/>
    <w:rsid w:val="009E2C6D"/>
    <w:rsid w:val="009E3BE9"/>
    <w:rsid w:val="009E52AE"/>
    <w:rsid w:val="009E6175"/>
    <w:rsid w:val="009E681F"/>
    <w:rsid w:val="009E72CF"/>
    <w:rsid w:val="009E7612"/>
    <w:rsid w:val="009E7795"/>
    <w:rsid w:val="009F0AB2"/>
    <w:rsid w:val="009F0CC0"/>
    <w:rsid w:val="009F1CB9"/>
    <w:rsid w:val="009F226B"/>
    <w:rsid w:val="009F24B7"/>
    <w:rsid w:val="009F30C0"/>
    <w:rsid w:val="009F3814"/>
    <w:rsid w:val="009F417F"/>
    <w:rsid w:val="00A002A9"/>
    <w:rsid w:val="00A003BA"/>
    <w:rsid w:val="00A00AB8"/>
    <w:rsid w:val="00A00B02"/>
    <w:rsid w:val="00A01281"/>
    <w:rsid w:val="00A0209D"/>
    <w:rsid w:val="00A02589"/>
    <w:rsid w:val="00A0272B"/>
    <w:rsid w:val="00A02B44"/>
    <w:rsid w:val="00A04F4D"/>
    <w:rsid w:val="00A05CDF"/>
    <w:rsid w:val="00A07C1C"/>
    <w:rsid w:val="00A11BA1"/>
    <w:rsid w:val="00A11FC0"/>
    <w:rsid w:val="00A126A1"/>
    <w:rsid w:val="00A12AF6"/>
    <w:rsid w:val="00A12F13"/>
    <w:rsid w:val="00A12F68"/>
    <w:rsid w:val="00A1314A"/>
    <w:rsid w:val="00A144CA"/>
    <w:rsid w:val="00A146AE"/>
    <w:rsid w:val="00A167AE"/>
    <w:rsid w:val="00A16DDD"/>
    <w:rsid w:val="00A171EF"/>
    <w:rsid w:val="00A1730A"/>
    <w:rsid w:val="00A20577"/>
    <w:rsid w:val="00A20589"/>
    <w:rsid w:val="00A20A08"/>
    <w:rsid w:val="00A2291C"/>
    <w:rsid w:val="00A23430"/>
    <w:rsid w:val="00A2465C"/>
    <w:rsid w:val="00A255BD"/>
    <w:rsid w:val="00A27D09"/>
    <w:rsid w:val="00A312F8"/>
    <w:rsid w:val="00A324A2"/>
    <w:rsid w:val="00A3329E"/>
    <w:rsid w:val="00A33750"/>
    <w:rsid w:val="00A344BE"/>
    <w:rsid w:val="00A34FDB"/>
    <w:rsid w:val="00A400E3"/>
    <w:rsid w:val="00A40165"/>
    <w:rsid w:val="00A40463"/>
    <w:rsid w:val="00A40671"/>
    <w:rsid w:val="00A41BE0"/>
    <w:rsid w:val="00A42C33"/>
    <w:rsid w:val="00A4556C"/>
    <w:rsid w:val="00A4561D"/>
    <w:rsid w:val="00A4664A"/>
    <w:rsid w:val="00A47FC9"/>
    <w:rsid w:val="00A51ED0"/>
    <w:rsid w:val="00A52408"/>
    <w:rsid w:val="00A52861"/>
    <w:rsid w:val="00A528C8"/>
    <w:rsid w:val="00A52DB3"/>
    <w:rsid w:val="00A5352F"/>
    <w:rsid w:val="00A53B5B"/>
    <w:rsid w:val="00A54062"/>
    <w:rsid w:val="00A54E9D"/>
    <w:rsid w:val="00A5630E"/>
    <w:rsid w:val="00A56576"/>
    <w:rsid w:val="00A605A8"/>
    <w:rsid w:val="00A610A7"/>
    <w:rsid w:val="00A62DE8"/>
    <w:rsid w:val="00A63D68"/>
    <w:rsid w:val="00A645E9"/>
    <w:rsid w:val="00A64B15"/>
    <w:rsid w:val="00A66B04"/>
    <w:rsid w:val="00A66FA7"/>
    <w:rsid w:val="00A670B1"/>
    <w:rsid w:val="00A6789E"/>
    <w:rsid w:val="00A67D62"/>
    <w:rsid w:val="00A730FF"/>
    <w:rsid w:val="00A7365B"/>
    <w:rsid w:val="00A739C7"/>
    <w:rsid w:val="00A74A97"/>
    <w:rsid w:val="00A74EFC"/>
    <w:rsid w:val="00A7515C"/>
    <w:rsid w:val="00A75BB8"/>
    <w:rsid w:val="00A81596"/>
    <w:rsid w:val="00A83F36"/>
    <w:rsid w:val="00A85186"/>
    <w:rsid w:val="00A86190"/>
    <w:rsid w:val="00A864EC"/>
    <w:rsid w:val="00A902D5"/>
    <w:rsid w:val="00A908A3"/>
    <w:rsid w:val="00A91777"/>
    <w:rsid w:val="00A91DA8"/>
    <w:rsid w:val="00A92DAE"/>
    <w:rsid w:val="00A94784"/>
    <w:rsid w:val="00A95AB7"/>
    <w:rsid w:val="00A95C50"/>
    <w:rsid w:val="00AA22FC"/>
    <w:rsid w:val="00AA2362"/>
    <w:rsid w:val="00AA2D94"/>
    <w:rsid w:val="00AA3C56"/>
    <w:rsid w:val="00AA3F77"/>
    <w:rsid w:val="00AA457E"/>
    <w:rsid w:val="00AA4878"/>
    <w:rsid w:val="00AA4B42"/>
    <w:rsid w:val="00AA517D"/>
    <w:rsid w:val="00AA5317"/>
    <w:rsid w:val="00AA6416"/>
    <w:rsid w:val="00AA7B72"/>
    <w:rsid w:val="00AB127C"/>
    <w:rsid w:val="00AB3185"/>
    <w:rsid w:val="00AB385A"/>
    <w:rsid w:val="00AB3AA3"/>
    <w:rsid w:val="00AB3B2D"/>
    <w:rsid w:val="00AB4269"/>
    <w:rsid w:val="00AB470D"/>
    <w:rsid w:val="00AB53D7"/>
    <w:rsid w:val="00AB7822"/>
    <w:rsid w:val="00AC0D74"/>
    <w:rsid w:val="00AC1651"/>
    <w:rsid w:val="00AC260A"/>
    <w:rsid w:val="00AC3354"/>
    <w:rsid w:val="00AC4F19"/>
    <w:rsid w:val="00AC58C2"/>
    <w:rsid w:val="00AC6788"/>
    <w:rsid w:val="00AC67B6"/>
    <w:rsid w:val="00AC7AF2"/>
    <w:rsid w:val="00AD46A4"/>
    <w:rsid w:val="00AD5138"/>
    <w:rsid w:val="00AD53A4"/>
    <w:rsid w:val="00AD5978"/>
    <w:rsid w:val="00AD5CFF"/>
    <w:rsid w:val="00AD6342"/>
    <w:rsid w:val="00AD6D13"/>
    <w:rsid w:val="00AD7027"/>
    <w:rsid w:val="00AD757E"/>
    <w:rsid w:val="00AD7D26"/>
    <w:rsid w:val="00AE025B"/>
    <w:rsid w:val="00AE0DB7"/>
    <w:rsid w:val="00AE2A7C"/>
    <w:rsid w:val="00AE3654"/>
    <w:rsid w:val="00AE41A1"/>
    <w:rsid w:val="00AE4AD9"/>
    <w:rsid w:val="00AE4ADD"/>
    <w:rsid w:val="00AE5817"/>
    <w:rsid w:val="00AE5AD6"/>
    <w:rsid w:val="00AE5E5C"/>
    <w:rsid w:val="00AF037D"/>
    <w:rsid w:val="00AF11B9"/>
    <w:rsid w:val="00AF3266"/>
    <w:rsid w:val="00AF3AC6"/>
    <w:rsid w:val="00AF4D84"/>
    <w:rsid w:val="00AF58A2"/>
    <w:rsid w:val="00AF5976"/>
    <w:rsid w:val="00AF5E5E"/>
    <w:rsid w:val="00AF607C"/>
    <w:rsid w:val="00AF62B2"/>
    <w:rsid w:val="00AF70E5"/>
    <w:rsid w:val="00AF7873"/>
    <w:rsid w:val="00B00DA7"/>
    <w:rsid w:val="00B01B40"/>
    <w:rsid w:val="00B04A9C"/>
    <w:rsid w:val="00B05810"/>
    <w:rsid w:val="00B06EFC"/>
    <w:rsid w:val="00B07259"/>
    <w:rsid w:val="00B07301"/>
    <w:rsid w:val="00B073E1"/>
    <w:rsid w:val="00B1013B"/>
    <w:rsid w:val="00B11068"/>
    <w:rsid w:val="00B12354"/>
    <w:rsid w:val="00B12527"/>
    <w:rsid w:val="00B13158"/>
    <w:rsid w:val="00B13E1F"/>
    <w:rsid w:val="00B201FC"/>
    <w:rsid w:val="00B205FB"/>
    <w:rsid w:val="00B210C3"/>
    <w:rsid w:val="00B218B7"/>
    <w:rsid w:val="00B21977"/>
    <w:rsid w:val="00B2375A"/>
    <w:rsid w:val="00B25809"/>
    <w:rsid w:val="00B25C44"/>
    <w:rsid w:val="00B2636E"/>
    <w:rsid w:val="00B269F1"/>
    <w:rsid w:val="00B3020F"/>
    <w:rsid w:val="00B3113E"/>
    <w:rsid w:val="00B31422"/>
    <w:rsid w:val="00B321A3"/>
    <w:rsid w:val="00B32BE4"/>
    <w:rsid w:val="00B32DF8"/>
    <w:rsid w:val="00B345CD"/>
    <w:rsid w:val="00B350E4"/>
    <w:rsid w:val="00B378A9"/>
    <w:rsid w:val="00B40C4F"/>
    <w:rsid w:val="00B41988"/>
    <w:rsid w:val="00B435CF"/>
    <w:rsid w:val="00B4702F"/>
    <w:rsid w:val="00B53011"/>
    <w:rsid w:val="00B53072"/>
    <w:rsid w:val="00B53178"/>
    <w:rsid w:val="00B53419"/>
    <w:rsid w:val="00B53F78"/>
    <w:rsid w:val="00B53FA9"/>
    <w:rsid w:val="00B5435E"/>
    <w:rsid w:val="00B5483F"/>
    <w:rsid w:val="00B554CD"/>
    <w:rsid w:val="00B57543"/>
    <w:rsid w:val="00B60903"/>
    <w:rsid w:val="00B61065"/>
    <w:rsid w:val="00B61442"/>
    <w:rsid w:val="00B6255C"/>
    <w:rsid w:val="00B6280C"/>
    <w:rsid w:val="00B62B39"/>
    <w:rsid w:val="00B63A8C"/>
    <w:rsid w:val="00B64AEE"/>
    <w:rsid w:val="00B679B0"/>
    <w:rsid w:val="00B67F05"/>
    <w:rsid w:val="00B67F79"/>
    <w:rsid w:val="00B71C1C"/>
    <w:rsid w:val="00B72DCA"/>
    <w:rsid w:val="00B73F5B"/>
    <w:rsid w:val="00B752C7"/>
    <w:rsid w:val="00B75DDB"/>
    <w:rsid w:val="00B77C44"/>
    <w:rsid w:val="00B80F46"/>
    <w:rsid w:val="00B822BB"/>
    <w:rsid w:val="00B824CB"/>
    <w:rsid w:val="00B83A24"/>
    <w:rsid w:val="00B83AB7"/>
    <w:rsid w:val="00B8576C"/>
    <w:rsid w:val="00B861C5"/>
    <w:rsid w:val="00B86211"/>
    <w:rsid w:val="00B87590"/>
    <w:rsid w:val="00B90EE3"/>
    <w:rsid w:val="00B930AA"/>
    <w:rsid w:val="00B943D8"/>
    <w:rsid w:val="00B946C5"/>
    <w:rsid w:val="00B969AF"/>
    <w:rsid w:val="00B96B7D"/>
    <w:rsid w:val="00B97A32"/>
    <w:rsid w:val="00BA12C1"/>
    <w:rsid w:val="00BA1B08"/>
    <w:rsid w:val="00BA2EF1"/>
    <w:rsid w:val="00BA349E"/>
    <w:rsid w:val="00BA3DA5"/>
    <w:rsid w:val="00BA6833"/>
    <w:rsid w:val="00BA69B5"/>
    <w:rsid w:val="00BB02D6"/>
    <w:rsid w:val="00BB0E56"/>
    <w:rsid w:val="00BB163C"/>
    <w:rsid w:val="00BB2216"/>
    <w:rsid w:val="00BB27AD"/>
    <w:rsid w:val="00BB35FF"/>
    <w:rsid w:val="00BB4796"/>
    <w:rsid w:val="00BB4D38"/>
    <w:rsid w:val="00BB5DDE"/>
    <w:rsid w:val="00BB7324"/>
    <w:rsid w:val="00BB76E5"/>
    <w:rsid w:val="00BC03AE"/>
    <w:rsid w:val="00BC03EE"/>
    <w:rsid w:val="00BC3134"/>
    <w:rsid w:val="00BC345D"/>
    <w:rsid w:val="00BC4681"/>
    <w:rsid w:val="00BC491E"/>
    <w:rsid w:val="00BC4973"/>
    <w:rsid w:val="00BC516D"/>
    <w:rsid w:val="00BC62A7"/>
    <w:rsid w:val="00BC72D0"/>
    <w:rsid w:val="00BD14DD"/>
    <w:rsid w:val="00BD1777"/>
    <w:rsid w:val="00BD2619"/>
    <w:rsid w:val="00BD2DE1"/>
    <w:rsid w:val="00BD34E6"/>
    <w:rsid w:val="00BD41C1"/>
    <w:rsid w:val="00BD4FCC"/>
    <w:rsid w:val="00BD6C36"/>
    <w:rsid w:val="00BD6D85"/>
    <w:rsid w:val="00BD6E7E"/>
    <w:rsid w:val="00BD78EF"/>
    <w:rsid w:val="00BE08D9"/>
    <w:rsid w:val="00BE24C3"/>
    <w:rsid w:val="00BE2AC8"/>
    <w:rsid w:val="00BE3A88"/>
    <w:rsid w:val="00BE477D"/>
    <w:rsid w:val="00BE6AA6"/>
    <w:rsid w:val="00BE6B87"/>
    <w:rsid w:val="00BE6FEB"/>
    <w:rsid w:val="00BE75C0"/>
    <w:rsid w:val="00BF02ED"/>
    <w:rsid w:val="00BF1CCB"/>
    <w:rsid w:val="00BF2A4D"/>
    <w:rsid w:val="00BF3064"/>
    <w:rsid w:val="00BF30E1"/>
    <w:rsid w:val="00BF41FC"/>
    <w:rsid w:val="00BF5FCF"/>
    <w:rsid w:val="00BF6B88"/>
    <w:rsid w:val="00BF7DAA"/>
    <w:rsid w:val="00C00AEC"/>
    <w:rsid w:val="00C01641"/>
    <w:rsid w:val="00C030EB"/>
    <w:rsid w:val="00C03EB8"/>
    <w:rsid w:val="00C0408F"/>
    <w:rsid w:val="00C053F0"/>
    <w:rsid w:val="00C05442"/>
    <w:rsid w:val="00C055C1"/>
    <w:rsid w:val="00C05E21"/>
    <w:rsid w:val="00C07B4A"/>
    <w:rsid w:val="00C07F68"/>
    <w:rsid w:val="00C11F39"/>
    <w:rsid w:val="00C123B8"/>
    <w:rsid w:val="00C12735"/>
    <w:rsid w:val="00C1311C"/>
    <w:rsid w:val="00C13726"/>
    <w:rsid w:val="00C14368"/>
    <w:rsid w:val="00C1640D"/>
    <w:rsid w:val="00C168E6"/>
    <w:rsid w:val="00C16ACD"/>
    <w:rsid w:val="00C16C58"/>
    <w:rsid w:val="00C175CD"/>
    <w:rsid w:val="00C17B42"/>
    <w:rsid w:val="00C20280"/>
    <w:rsid w:val="00C204B6"/>
    <w:rsid w:val="00C21113"/>
    <w:rsid w:val="00C21C6C"/>
    <w:rsid w:val="00C235BA"/>
    <w:rsid w:val="00C2403A"/>
    <w:rsid w:val="00C24D40"/>
    <w:rsid w:val="00C2522B"/>
    <w:rsid w:val="00C25FFF"/>
    <w:rsid w:val="00C2751C"/>
    <w:rsid w:val="00C309B3"/>
    <w:rsid w:val="00C30ACF"/>
    <w:rsid w:val="00C31342"/>
    <w:rsid w:val="00C32171"/>
    <w:rsid w:val="00C336E9"/>
    <w:rsid w:val="00C33E22"/>
    <w:rsid w:val="00C340A4"/>
    <w:rsid w:val="00C34BEC"/>
    <w:rsid w:val="00C417FB"/>
    <w:rsid w:val="00C41FF5"/>
    <w:rsid w:val="00C4348F"/>
    <w:rsid w:val="00C43FAF"/>
    <w:rsid w:val="00C445C0"/>
    <w:rsid w:val="00C44D9C"/>
    <w:rsid w:val="00C50B9C"/>
    <w:rsid w:val="00C52315"/>
    <w:rsid w:val="00C53FF4"/>
    <w:rsid w:val="00C5479F"/>
    <w:rsid w:val="00C5579A"/>
    <w:rsid w:val="00C57517"/>
    <w:rsid w:val="00C60415"/>
    <w:rsid w:val="00C60737"/>
    <w:rsid w:val="00C6136D"/>
    <w:rsid w:val="00C6329A"/>
    <w:rsid w:val="00C6417F"/>
    <w:rsid w:val="00C6467A"/>
    <w:rsid w:val="00C64A5E"/>
    <w:rsid w:val="00C65230"/>
    <w:rsid w:val="00C654AD"/>
    <w:rsid w:val="00C65F2E"/>
    <w:rsid w:val="00C673D8"/>
    <w:rsid w:val="00C67F27"/>
    <w:rsid w:val="00C707AD"/>
    <w:rsid w:val="00C710C7"/>
    <w:rsid w:val="00C725C9"/>
    <w:rsid w:val="00C7326B"/>
    <w:rsid w:val="00C74E94"/>
    <w:rsid w:val="00C74EFE"/>
    <w:rsid w:val="00C76436"/>
    <w:rsid w:val="00C7656B"/>
    <w:rsid w:val="00C76ACF"/>
    <w:rsid w:val="00C76DE8"/>
    <w:rsid w:val="00C77232"/>
    <w:rsid w:val="00C8030E"/>
    <w:rsid w:val="00C82B52"/>
    <w:rsid w:val="00C82CE8"/>
    <w:rsid w:val="00C836AD"/>
    <w:rsid w:val="00C843A7"/>
    <w:rsid w:val="00C845F5"/>
    <w:rsid w:val="00C85127"/>
    <w:rsid w:val="00C86FD1"/>
    <w:rsid w:val="00C8739C"/>
    <w:rsid w:val="00C90884"/>
    <w:rsid w:val="00C91AFB"/>
    <w:rsid w:val="00C92023"/>
    <w:rsid w:val="00C925D3"/>
    <w:rsid w:val="00C94405"/>
    <w:rsid w:val="00C94770"/>
    <w:rsid w:val="00C96C0C"/>
    <w:rsid w:val="00C96D3E"/>
    <w:rsid w:val="00C96FD7"/>
    <w:rsid w:val="00CA05AB"/>
    <w:rsid w:val="00CA071C"/>
    <w:rsid w:val="00CA3B77"/>
    <w:rsid w:val="00CA43B8"/>
    <w:rsid w:val="00CA5911"/>
    <w:rsid w:val="00CB03DD"/>
    <w:rsid w:val="00CB3610"/>
    <w:rsid w:val="00CB3819"/>
    <w:rsid w:val="00CB5500"/>
    <w:rsid w:val="00CB61C0"/>
    <w:rsid w:val="00CB6525"/>
    <w:rsid w:val="00CC3BAA"/>
    <w:rsid w:val="00CC3EFD"/>
    <w:rsid w:val="00CC608E"/>
    <w:rsid w:val="00CC66C5"/>
    <w:rsid w:val="00CC7AA2"/>
    <w:rsid w:val="00CD0623"/>
    <w:rsid w:val="00CD0FB0"/>
    <w:rsid w:val="00CD2233"/>
    <w:rsid w:val="00CD2A2A"/>
    <w:rsid w:val="00CD3187"/>
    <w:rsid w:val="00CD34C1"/>
    <w:rsid w:val="00CD38B2"/>
    <w:rsid w:val="00CD471F"/>
    <w:rsid w:val="00CD64C6"/>
    <w:rsid w:val="00CD6ED7"/>
    <w:rsid w:val="00CD6F9E"/>
    <w:rsid w:val="00CD7976"/>
    <w:rsid w:val="00CE0913"/>
    <w:rsid w:val="00CE17F4"/>
    <w:rsid w:val="00CE30E6"/>
    <w:rsid w:val="00CE3EE3"/>
    <w:rsid w:val="00CF007C"/>
    <w:rsid w:val="00CF0E32"/>
    <w:rsid w:val="00CF1140"/>
    <w:rsid w:val="00CF18F1"/>
    <w:rsid w:val="00CF24FB"/>
    <w:rsid w:val="00CF4134"/>
    <w:rsid w:val="00CF51BF"/>
    <w:rsid w:val="00CF574D"/>
    <w:rsid w:val="00CF5864"/>
    <w:rsid w:val="00CF79C3"/>
    <w:rsid w:val="00D01B76"/>
    <w:rsid w:val="00D03E77"/>
    <w:rsid w:val="00D04E78"/>
    <w:rsid w:val="00D05029"/>
    <w:rsid w:val="00D05664"/>
    <w:rsid w:val="00D06186"/>
    <w:rsid w:val="00D06373"/>
    <w:rsid w:val="00D063C6"/>
    <w:rsid w:val="00D06C76"/>
    <w:rsid w:val="00D0741A"/>
    <w:rsid w:val="00D07882"/>
    <w:rsid w:val="00D11BF5"/>
    <w:rsid w:val="00D12029"/>
    <w:rsid w:val="00D12C22"/>
    <w:rsid w:val="00D12DD1"/>
    <w:rsid w:val="00D12EAC"/>
    <w:rsid w:val="00D133D7"/>
    <w:rsid w:val="00D13890"/>
    <w:rsid w:val="00D13C84"/>
    <w:rsid w:val="00D14D00"/>
    <w:rsid w:val="00D17363"/>
    <w:rsid w:val="00D178F3"/>
    <w:rsid w:val="00D17C83"/>
    <w:rsid w:val="00D210D6"/>
    <w:rsid w:val="00D24B26"/>
    <w:rsid w:val="00D24B91"/>
    <w:rsid w:val="00D26046"/>
    <w:rsid w:val="00D27090"/>
    <w:rsid w:val="00D34734"/>
    <w:rsid w:val="00D34F6F"/>
    <w:rsid w:val="00D35006"/>
    <w:rsid w:val="00D36362"/>
    <w:rsid w:val="00D42EE0"/>
    <w:rsid w:val="00D43311"/>
    <w:rsid w:val="00D43B27"/>
    <w:rsid w:val="00D446A0"/>
    <w:rsid w:val="00D44AB1"/>
    <w:rsid w:val="00D45680"/>
    <w:rsid w:val="00D45DDD"/>
    <w:rsid w:val="00D45F26"/>
    <w:rsid w:val="00D462DF"/>
    <w:rsid w:val="00D468E8"/>
    <w:rsid w:val="00D52AA7"/>
    <w:rsid w:val="00D52EA4"/>
    <w:rsid w:val="00D52F71"/>
    <w:rsid w:val="00D53A2F"/>
    <w:rsid w:val="00D5482D"/>
    <w:rsid w:val="00D55060"/>
    <w:rsid w:val="00D57389"/>
    <w:rsid w:val="00D57501"/>
    <w:rsid w:val="00D61540"/>
    <w:rsid w:val="00D6541D"/>
    <w:rsid w:val="00D66168"/>
    <w:rsid w:val="00D66AB9"/>
    <w:rsid w:val="00D6781E"/>
    <w:rsid w:val="00D679FE"/>
    <w:rsid w:val="00D70173"/>
    <w:rsid w:val="00D70787"/>
    <w:rsid w:val="00D72EB3"/>
    <w:rsid w:val="00D74A6E"/>
    <w:rsid w:val="00D74BCD"/>
    <w:rsid w:val="00D751B5"/>
    <w:rsid w:val="00D754C0"/>
    <w:rsid w:val="00D76313"/>
    <w:rsid w:val="00D76B2C"/>
    <w:rsid w:val="00D7733B"/>
    <w:rsid w:val="00D81BBD"/>
    <w:rsid w:val="00D81EBC"/>
    <w:rsid w:val="00D81FBE"/>
    <w:rsid w:val="00D82007"/>
    <w:rsid w:val="00D8437F"/>
    <w:rsid w:val="00D85828"/>
    <w:rsid w:val="00D86665"/>
    <w:rsid w:val="00D8718B"/>
    <w:rsid w:val="00D87998"/>
    <w:rsid w:val="00D87FF7"/>
    <w:rsid w:val="00D9094F"/>
    <w:rsid w:val="00D90CA1"/>
    <w:rsid w:val="00D92590"/>
    <w:rsid w:val="00D947A0"/>
    <w:rsid w:val="00DA0109"/>
    <w:rsid w:val="00DA02A9"/>
    <w:rsid w:val="00DA0765"/>
    <w:rsid w:val="00DA09EA"/>
    <w:rsid w:val="00DA410E"/>
    <w:rsid w:val="00DA5464"/>
    <w:rsid w:val="00DA5AAC"/>
    <w:rsid w:val="00DA7E5D"/>
    <w:rsid w:val="00DB0C98"/>
    <w:rsid w:val="00DB0DBF"/>
    <w:rsid w:val="00DB2B84"/>
    <w:rsid w:val="00DB326B"/>
    <w:rsid w:val="00DB3935"/>
    <w:rsid w:val="00DB5EC2"/>
    <w:rsid w:val="00DB6402"/>
    <w:rsid w:val="00DC0848"/>
    <w:rsid w:val="00DC0B2B"/>
    <w:rsid w:val="00DC22A8"/>
    <w:rsid w:val="00DC3AAF"/>
    <w:rsid w:val="00DC434A"/>
    <w:rsid w:val="00DC4664"/>
    <w:rsid w:val="00DC4B6D"/>
    <w:rsid w:val="00DC5CFD"/>
    <w:rsid w:val="00DC61AE"/>
    <w:rsid w:val="00DC6943"/>
    <w:rsid w:val="00DC6C1D"/>
    <w:rsid w:val="00DC6C8D"/>
    <w:rsid w:val="00DC72E9"/>
    <w:rsid w:val="00DC78DC"/>
    <w:rsid w:val="00DD0791"/>
    <w:rsid w:val="00DD2558"/>
    <w:rsid w:val="00DD29C1"/>
    <w:rsid w:val="00DD2A2F"/>
    <w:rsid w:val="00DD2B89"/>
    <w:rsid w:val="00DD2DD0"/>
    <w:rsid w:val="00DD2DEF"/>
    <w:rsid w:val="00DD376C"/>
    <w:rsid w:val="00DD37D7"/>
    <w:rsid w:val="00DD5DB2"/>
    <w:rsid w:val="00DE0070"/>
    <w:rsid w:val="00DE16BC"/>
    <w:rsid w:val="00DE19A0"/>
    <w:rsid w:val="00DE1D0A"/>
    <w:rsid w:val="00DE2F2E"/>
    <w:rsid w:val="00DE3E15"/>
    <w:rsid w:val="00DE4912"/>
    <w:rsid w:val="00DE4A0E"/>
    <w:rsid w:val="00DE69E0"/>
    <w:rsid w:val="00DE6CAF"/>
    <w:rsid w:val="00DE73E9"/>
    <w:rsid w:val="00DE7A94"/>
    <w:rsid w:val="00DE7E2B"/>
    <w:rsid w:val="00DF0F06"/>
    <w:rsid w:val="00DF1AD9"/>
    <w:rsid w:val="00DF3076"/>
    <w:rsid w:val="00DF3CF8"/>
    <w:rsid w:val="00DF4955"/>
    <w:rsid w:val="00DF4C6D"/>
    <w:rsid w:val="00DF4FEE"/>
    <w:rsid w:val="00DF63CF"/>
    <w:rsid w:val="00DF72B6"/>
    <w:rsid w:val="00DF76C4"/>
    <w:rsid w:val="00E01E9F"/>
    <w:rsid w:val="00E036DB"/>
    <w:rsid w:val="00E0768A"/>
    <w:rsid w:val="00E11704"/>
    <w:rsid w:val="00E11C65"/>
    <w:rsid w:val="00E121D8"/>
    <w:rsid w:val="00E13234"/>
    <w:rsid w:val="00E1373B"/>
    <w:rsid w:val="00E13F47"/>
    <w:rsid w:val="00E16C61"/>
    <w:rsid w:val="00E1743A"/>
    <w:rsid w:val="00E20118"/>
    <w:rsid w:val="00E21225"/>
    <w:rsid w:val="00E21F80"/>
    <w:rsid w:val="00E23AC6"/>
    <w:rsid w:val="00E24753"/>
    <w:rsid w:val="00E24FA5"/>
    <w:rsid w:val="00E263C9"/>
    <w:rsid w:val="00E268C4"/>
    <w:rsid w:val="00E3080E"/>
    <w:rsid w:val="00E31491"/>
    <w:rsid w:val="00E32385"/>
    <w:rsid w:val="00E3458E"/>
    <w:rsid w:val="00E34596"/>
    <w:rsid w:val="00E34D20"/>
    <w:rsid w:val="00E35259"/>
    <w:rsid w:val="00E35494"/>
    <w:rsid w:val="00E3645B"/>
    <w:rsid w:val="00E413F2"/>
    <w:rsid w:val="00E416A8"/>
    <w:rsid w:val="00E436D2"/>
    <w:rsid w:val="00E437BE"/>
    <w:rsid w:val="00E450D2"/>
    <w:rsid w:val="00E4562A"/>
    <w:rsid w:val="00E47336"/>
    <w:rsid w:val="00E474D3"/>
    <w:rsid w:val="00E47BBA"/>
    <w:rsid w:val="00E5158A"/>
    <w:rsid w:val="00E54772"/>
    <w:rsid w:val="00E56000"/>
    <w:rsid w:val="00E56121"/>
    <w:rsid w:val="00E565A5"/>
    <w:rsid w:val="00E571EF"/>
    <w:rsid w:val="00E572C1"/>
    <w:rsid w:val="00E57E82"/>
    <w:rsid w:val="00E61244"/>
    <w:rsid w:val="00E614BC"/>
    <w:rsid w:val="00E6158F"/>
    <w:rsid w:val="00E62F8E"/>
    <w:rsid w:val="00E6429C"/>
    <w:rsid w:val="00E64B38"/>
    <w:rsid w:val="00E651EF"/>
    <w:rsid w:val="00E6540F"/>
    <w:rsid w:val="00E6682B"/>
    <w:rsid w:val="00E66C9E"/>
    <w:rsid w:val="00E66FD8"/>
    <w:rsid w:val="00E70010"/>
    <w:rsid w:val="00E70131"/>
    <w:rsid w:val="00E705B7"/>
    <w:rsid w:val="00E70A48"/>
    <w:rsid w:val="00E718D9"/>
    <w:rsid w:val="00E718FD"/>
    <w:rsid w:val="00E72276"/>
    <w:rsid w:val="00E725A5"/>
    <w:rsid w:val="00E72601"/>
    <w:rsid w:val="00E7335C"/>
    <w:rsid w:val="00E73B71"/>
    <w:rsid w:val="00E749B1"/>
    <w:rsid w:val="00E74A77"/>
    <w:rsid w:val="00E75384"/>
    <w:rsid w:val="00E77CF5"/>
    <w:rsid w:val="00E8007B"/>
    <w:rsid w:val="00E81EA5"/>
    <w:rsid w:val="00E81F05"/>
    <w:rsid w:val="00E82DCC"/>
    <w:rsid w:val="00E833B0"/>
    <w:rsid w:val="00E83B4B"/>
    <w:rsid w:val="00E84AA4"/>
    <w:rsid w:val="00E84F22"/>
    <w:rsid w:val="00E858A6"/>
    <w:rsid w:val="00E86687"/>
    <w:rsid w:val="00E86D90"/>
    <w:rsid w:val="00E876F6"/>
    <w:rsid w:val="00E9080A"/>
    <w:rsid w:val="00E90FD4"/>
    <w:rsid w:val="00E93E67"/>
    <w:rsid w:val="00E949F1"/>
    <w:rsid w:val="00E95AB9"/>
    <w:rsid w:val="00E96984"/>
    <w:rsid w:val="00EA00F7"/>
    <w:rsid w:val="00EA1511"/>
    <w:rsid w:val="00EA167F"/>
    <w:rsid w:val="00EA2027"/>
    <w:rsid w:val="00EA4396"/>
    <w:rsid w:val="00EA56EF"/>
    <w:rsid w:val="00EA57A9"/>
    <w:rsid w:val="00EA6E3B"/>
    <w:rsid w:val="00EA7284"/>
    <w:rsid w:val="00EB01BD"/>
    <w:rsid w:val="00EB04E0"/>
    <w:rsid w:val="00EB196B"/>
    <w:rsid w:val="00EB3096"/>
    <w:rsid w:val="00EB3384"/>
    <w:rsid w:val="00EB3CFF"/>
    <w:rsid w:val="00EB3D72"/>
    <w:rsid w:val="00EB48FB"/>
    <w:rsid w:val="00EB5D0D"/>
    <w:rsid w:val="00EB7F19"/>
    <w:rsid w:val="00EC05E0"/>
    <w:rsid w:val="00EC27B2"/>
    <w:rsid w:val="00EC2FF9"/>
    <w:rsid w:val="00EC310F"/>
    <w:rsid w:val="00EC39D5"/>
    <w:rsid w:val="00EC50AE"/>
    <w:rsid w:val="00EC560E"/>
    <w:rsid w:val="00EC6227"/>
    <w:rsid w:val="00EC7124"/>
    <w:rsid w:val="00ED1582"/>
    <w:rsid w:val="00ED3F1F"/>
    <w:rsid w:val="00ED4BF2"/>
    <w:rsid w:val="00ED4D66"/>
    <w:rsid w:val="00ED6443"/>
    <w:rsid w:val="00ED67F5"/>
    <w:rsid w:val="00ED72D7"/>
    <w:rsid w:val="00ED7977"/>
    <w:rsid w:val="00EE091A"/>
    <w:rsid w:val="00EE22E7"/>
    <w:rsid w:val="00EE2635"/>
    <w:rsid w:val="00EE2EEC"/>
    <w:rsid w:val="00EE56EE"/>
    <w:rsid w:val="00EF0D80"/>
    <w:rsid w:val="00EF1345"/>
    <w:rsid w:val="00EF2B10"/>
    <w:rsid w:val="00EF3CE8"/>
    <w:rsid w:val="00EF49E1"/>
    <w:rsid w:val="00EF4F77"/>
    <w:rsid w:val="00EF55D3"/>
    <w:rsid w:val="00EF5DFF"/>
    <w:rsid w:val="00F01B53"/>
    <w:rsid w:val="00F025C1"/>
    <w:rsid w:val="00F02A82"/>
    <w:rsid w:val="00F05882"/>
    <w:rsid w:val="00F06A7D"/>
    <w:rsid w:val="00F078CE"/>
    <w:rsid w:val="00F07AC0"/>
    <w:rsid w:val="00F1193F"/>
    <w:rsid w:val="00F13361"/>
    <w:rsid w:val="00F13EF5"/>
    <w:rsid w:val="00F15772"/>
    <w:rsid w:val="00F1705D"/>
    <w:rsid w:val="00F2083F"/>
    <w:rsid w:val="00F23E11"/>
    <w:rsid w:val="00F242BE"/>
    <w:rsid w:val="00F24C72"/>
    <w:rsid w:val="00F24D35"/>
    <w:rsid w:val="00F25A1E"/>
    <w:rsid w:val="00F26B1D"/>
    <w:rsid w:val="00F27E3D"/>
    <w:rsid w:val="00F31B22"/>
    <w:rsid w:val="00F321D7"/>
    <w:rsid w:val="00F32B89"/>
    <w:rsid w:val="00F3618E"/>
    <w:rsid w:val="00F36260"/>
    <w:rsid w:val="00F3745B"/>
    <w:rsid w:val="00F37FF3"/>
    <w:rsid w:val="00F400A8"/>
    <w:rsid w:val="00F40FCF"/>
    <w:rsid w:val="00F411E2"/>
    <w:rsid w:val="00F41A7F"/>
    <w:rsid w:val="00F421B5"/>
    <w:rsid w:val="00F42AEE"/>
    <w:rsid w:val="00F42FE9"/>
    <w:rsid w:val="00F43D30"/>
    <w:rsid w:val="00F44078"/>
    <w:rsid w:val="00F44605"/>
    <w:rsid w:val="00F451DE"/>
    <w:rsid w:val="00F4523B"/>
    <w:rsid w:val="00F45294"/>
    <w:rsid w:val="00F4560F"/>
    <w:rsid w:val="00F477AD"/>
    <w:rsid w:val="00F47E88"/>
    <w:rsid w:val="00F51446"/>
    <w:rsid w:val="00F51756"/>
    <w:rsid w:val="00F517BA"/>
    <w:rsid w:val="00F52071"/>
    <w:rsid w:val="00F5229D"/>
    <w:rsid w:val="00F52F77"/>
    <w:rsid w:val="00F5369D"/>
    <w:rsid w:val="00F53B72"/>
    <w:rsid w:val="00F551A8"/>
    <w:rsid w:val="00F56278"/>
    <w:rsid w:val="00F57CBE"/>
    <w:rsid w:val="00F60786"/>
    <w:rsid w:val="00F60E62"/>
    <w:rsid w:val="00F61690"/>
    <w:rsid w:val="00F6239F"/>
    <w:rsid w:val="00F62881"/>
    <w:rsid w:val="00F634BF"/>
    <w:rsid w:val="00F63AF9"/>
    <w:rsid w:val="00F63F2E"/>
    <w:rsid w:val="00F65252"/>
    <w:rsid w:val="00F65C23"/>
    <w:rsid w:val="00F664C1"/>
    <w:rsid w:val="00F6678E"/>
    <w:rsid w:val="00F66953"/>
    <w:rsid w:val="00F66AD8"/>
    <w:rsid w:val="00F66CA1"/>
    <w:rsid w:val="00F6798F"/>
    <w:rsid w:val="00F70282"/>
    <w:rsid w:val="00F72430"/>
    <w:rsid w:val="00F72991"/>
    <w:rsid w:val="00F72C6F"/>
    <w:rsid w:val="00F75156"/>
    <w:rsid w:val="00F7681C"/>
    <w:rsid w:val="00F77167"/>
    <w:rsid w:val="00F80494"/>
    <w:rsid w:val="00F808CA"/>
    <w:rsid w:val="00F8123F"/>
    <w:rsid w:val="00F8268A"/>
    <w:rsid w:val="00F834D0"/>
    <w:rsid w:val="00F83AF2"/>
    <w:rsid w:val="00F8443C"/>
    <w:rsid w:val="00F84CDF"/>
    <w:rsid w:val="00F84EF0"/>
    <w:rsid w:val="00F902AE"/>
    <w:rsid w:val="00F9158B"/>
    <w:rsid w:val="00F917C8"/>
    <w:rsid w:val="00F92A4B"/>
    <w:rsid w:val="00F92B56"/>
    <w:rsid w:val="00F93465"/>
    <w:rsid w:val="00F94130"/>
    <w:rsid w:val="00F96B51"/>
    <w:rsid w:val="00F96FEF"/>
    <w:rsid w:val="00F97484"/>
    <w:rsid w:val="00FA1DAE"/>
    <w:rsid w:val="00FA22E7"/>
    <w:rsid w:val="00FA2B66"/>
    <w:rsid w:val="00FA38FB"/>
    <w:rsid w:val="00FA57BC"/>
    <w:rsid w:val="00FA5D64"/>
    <w:rsid w:val="00FA643F"/>
    <w:rsid w:val="00FA7372"/>
    <w:rsid w:val="00FA7F8A"/>
    <w:rsid w:val="00FB00A0"/>
    <w:rsid w:val="00FB04C6"/>
    <w:rsid w:val="00FB2390"/>
    <w:rsid w:val="00FB35C1"/>
    <w:rsid w:val="00FB5098"/>
    <w:rsid w:val="00FB57B8"/>
    <w:rsid w:val="00FB7D8A"/>
    <w:rsid w:val="00FC1E47"/>
    <w:rsid w:val="00FC3176"/>
    <w:rsid w:val="00FC3304"/>
    <w:rsid w:val="00FC3572"/>
    <w:rsid w:val="00FC4F98"/>
    <w:rsid w:val="00FC5D4C"/>
    <w:rsid w:val="00FC7F1A"/>
    <w:rsid w:val="00FD06F2"/>
    <w:rsid w:val="00FD09EB"/>
    <w:rsid w:val="00FD1ADB"/>
    <w:rsid w:val="00FD1EE7"/>
    <w:rsid w:val="00FD1FDA"/>
    <w:rsid w:val="00FD28FD"/>
    <w:rsid w:val="00FD444A"/>
    <w:rsid w:val="00FD4E69"/>
    <w:rsid w:val="00FD4F64"/>
    <w:rsid w:val="00FD5AC4"/>
    <w:rsid w:val="00FD5EF3"/>
    <w:rsid w:val="00FD6204"/>
    <w:rsid w:val="00FD627B"/>
    <w:rsid w:val="00FD6392"/>
    <w:rsid w:val="00FD749C"/>
    <w:rsid w:val="00FD750A"/>
    <w:rsid w:val="00FD7930"/>
    <w:rsid w:val="00FE008E"/>
    <w:rsid w:val="00FE28F0"/>
    <w:rsid w:val="00FE3388"/>
    <w:rsid w:val="00FE38DA"/>
    <w:rsid w:val="00FE3EBA"/>
    <w:rsid w:val="00FE403C"/>
    <w:rsid w:val="00FE483A"/>
    <w:rsid w:val="00FE541E"/>
    <w:rsid w:val="00FE5E4D"/>
    <w:rsid w:val="00FE5F33"/>
    <w:rsid w:val="00FE5F6B"/>
    <w:rsid w:val="00FE693C"/>
    <w:rsid w:val="00FE7359"/>
    <w:rsid w:val="00FE7A06"/>
    <w:rsid w:val="00FF09E4"/>
    <w:rsid w:val="00FF09E6"/>
    <w:rsid w:val="00FF167C"/>
    <w:rsid w:val="00FF16F8"/>
    <w:rsid w:val="00FF2240"/>
    <w:rsid w:val="00FF3943"/>
    <w:rsid w:val="00FF4132"/>
    <w:rsid w:val="00FF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39BE9CF"/>
  <w15:docId w15:val="{131741D0-8F7A-4D44-B51D-50A62770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A65"/>
    <w:pPr>
      <w:jc w:val="both"/>
    </w:pPr>
    <w:rPr>
      <w:rFonts w:ascii="Arial" w:hAnsi="Arial"/>
      <w:sz w:val="19"/>
      <w:szCs w:val="19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2B3CBD"/>
    <w:pPr>
      <w:keepNext/>
      <w:spacing w:before="240" w:after="6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Normal"/>
    <w:link w:val="Titre2Car"/>
    <w:qFormat/>
    <w:rsid w:val="002B3CBD"/>
    <w:pPr>
      <w:keepNext/>
      <w:spacing w:before="240" w:after="60"/>
      <w:outlineLvl w:val="1"/>
    </w:pPr>
    <w:rPr>
      <w:b/>
      <w:i/>
      <w:sz w:val="24"/>
    </w:rPr>
  </w:style>
  <w:style w:type="paragraph" w:styleId="Titre3">
    <w:name w:val="heading 3"/>
    <w:basedOn w:val="Normal"/>
    <w:next w:val="Normal"/>
    <w:link w:val="Titre3Car"/>
    <w:qFormat/>
    <w:rsid w:val="002B3CBD"/>
    <w:pPr>
      <w:keepNext/>
      <w:spacing w:before="240" w:after="60"/>
      <w:outlineLvl w:val="2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BA6833"/>
    <w:rPr>
      <w:rFonts w:ascii="Cambria" w:hAnsi="Cambria" w:cs="Times New Roman"/>
      <w:b/>
      <w:bCs/>
      <w:kern w:val="32"/>
      <w:sz w:val="32"/>
      <w:szCs w:val="32"/>
      <w:lang w:val="fr-FR" w:eastAsia="fr-FR"/>
    </w:rPr>
  </w:style>
  <w:style w:type="character" w:customStyle="1" w:styleId="Titre2Car">
    <w:name w:val="Titre 2 Car"/>
    <w:link w:val="Titre2"/>
    <w:semiHidden/>
    <w:locked/>
    <w:rsid w:val="00BA6833"/>
    <w:rPr>
      <w:rFonts w:ascii="Cambria" w:hAnsi="Cambria" w:cs="Times New Roman"/>
      <w:b/>
      <w:bCs/>
      <w:i/>
      <w:iCs/>
      <w:sz w:val="28"/>
      <w:szCs w:val="28"/>
      <w:lang w:val="fr-FR" w:eastAsia="fr-FR"/>
    </w:rPr>
  </w:style>
  <w:style w:type="character" w:customStyle="1" w:styleId="Titre3Car">
    <w:name w:val="Titre 3 Car"/>
    <w:link w:val="Titre3"/>
    <w:semiHidden/>
    <w:locked/>
    <w:rsid w:val="00BA6833"/>
    <w:rPr>
      <w:rFonts w:ascii="Cambria" w:hAnsi="Cambria" w:cs="Times New Roman"/>
      <w:b/>
      <w:bCs/>
      <w:sz w:val="26"/>
      <w:szCs w:val="26"/>
      <w:lang w:val="fr-FR" w:eastAsia="fr-FR"/>
    </w:rPr>
  </w:style>
  <w:style w:type="paragraph" w:customStyle="1" w:styleId="Logo">
    <w:name w:val="Logo"/>
    <w:rsid w:val="005D2E8E"/>
    <w:pP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lang w:val="fr-FR" w:eastAsia="fr-FR"/>
    </w:rPr>
  </w:style>
  <w:style w:type="paragraph" w:customStyle="1" w:styleId="Office">
    <w:name w:val="Office"/>
    <w:rsid w:val="005D2E8E"/>
    <w:pPr>
      <w:overflowPunct w:val="0"/>
      <w:autoSpaceDE w:val="0"/>
      <w:autoSpaceDN w:val="0"/>
      <w:adjustRightInd w:val="0"/>
      <w:spacing w:before="180"/>
      <w:ind w:left="125"/>
      <w:jc w:val="center"/>
      <w:textAlignment w:val="baseline"/>
    </w:pPr>
    <w:rPr>
      <w:rFonts w:ascii="Arial" w:hAnsi="Arial"/>
      <w:b/>
      <w:sz w:val="16"/>
      <w:lang w:val="fr-FR" w:eastAsia="fr-FR"/>
    </w:rPr>
  </w:style>
  <w:style w:type="table" w:styleId="Grilledutableau">
    <w:name w:val="Table Grid"/>
    <w:basedOn w:val="TableauNormal"/>
    <w:rsid w:val="005D2E8E"/>
    <w:pPr>
      <w:spacing w:after="240"/>
      <w:jc w:val="both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900C9E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BA6833"/>
    <w:rPr>
      <w:rFonts w:ascii="Arial" w:hAnsi="Arial" w:cs="Times New Roman"/>
      <w:sz w:val="22"/>
      <w:lang w:val="fr-FR" w:eastAsia="fr-FR"/>
    </w:rPr>
  </w:style>
  <w:style w:type="paragraph" w:styleId="Pieddepage">
    <w:name w:val="footer"/>
    <w:basedOn w:val="Normal"/>
    <w:link w:val="PieddepageCar"/>
    <w:rsid w:val="00900C9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semiHidden/>
    <w:locked/>
    <w:rsid w:val="00BA6833"/>
    <w:rPr>
      <w:rFonts w:ascii="Arial" w:hAnsi="Arial" w:cs="Times New Roman"/>
      <w:sz w:val="22"/>
      <w:lang w:val="fr-FR" w:eastAsia="fr-FR"/>
    </w:rPr>
  </w:style>
  <w:style w:type="paragraph" w:styleId="Textedebulles">
    <w:name w:val="Balloon Text"/>
    <w:basedOn w:val="Normal"/>
    <w:link w:val="TextedebullesCar"/>
    <w:semiHidden/>
    <w:rsid w:val="00900C9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BA6833"/>
    <w:rPr>
      <w:rFonts w:cs="Times New Roman"/>
      <w:sz w:val="2"/>
      <w:lang w:val="fr-FR" w:eastAsia="fr-FR"/>
    </w:rPr>
  </w:style>
  <w:style w:type="character" w:styleId="Numrodepage">
    <w:name w:val="page number"/>
    <w:rsid w:val="00900C9E"/>
    <w:rPr>
      <w:rFonts w:cs="Times New Roman"/>
    </w:rPr>
  </w:style>
  <w:style w:type="paragraph" w:styleId="Listepuces">
    <w:name w:val="List Bullet"/>
    <w:basedOn w:val="Normal"/>
    <w:rsid w:val="0078211C"/>
    <w:pPr>
      <w:numPr>
        <w:numId w:val="2"/>
      </w:numPr>
      <w:ind w:left="360"/>
    </w:pPr>
  </w:style>
  <w:style w:type="paragraph" w:styleId="Paragraphedeliste">
    <w:name w:val="List Paragraph"/>
    <w:basedOn w:val="Normal"/>
    <w:uiPriority w:val="34"/>
    <w:qFormat/>
    <w:rsid w:val="00CB03DD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1F614C"/>
    <w:pPr>
      <w:spacing w:after="200"/>
    </w:pPr>
    <w:rPr>
      <w:i/>
      <w:iCs/>
      <w:color w:val="1F497D" w:themeColor="text2"/>
      <w:sz w:val="18"/>
      <w:szCs w:val="18"/>
    </w:rPr>
  </w:style>
  <w:style w:type="paragraph" w:styleId="Rvision">
    <w:name w:val="Revision"/>
    <w:hidden/>
    <w:uiPriority w:val="99"/>
    <w:semiHidden/>
    <w:rsid w:val="002246CC"/>
    <w:rPr>
      <w:rFonts w:ascii="Arial" w:hAnsi="Arial"/>
      <w:sz w:val="19"/>
      <w:szCs w:val="19"/>
      <w:lang w:val="fr-FR" w:eastAsia="fr-FR"/>
    </w:rPr>
  </w:style>
  <w:style w:type="character" w:styleId="Textedelespacerserv">
    <w:name w:val="Placeholder Text"/>
    <w:basedOn w:val="Policepardfaut"/>
    <w:uiPriority w:val="99"/>
    <w:semiHidden/>
    <w:rsid w:val="00E561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833</Words>
  <Characters>4584</Characters>
  <Application>Microsoft Office Word</Application>
  <DocSecurity>0</DocSecurity>
  <Lines>38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Etat de Genève</Company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Pascal</dc:creator>
  <cp:lastModifiedBy>Administrateur</cp:lastModifiedBy>
  <cp:revision>30</cp:revision>
  <cp:lastPrinted>2018-04-17T13:12:00Z</cp:lastPrinted>
  <dcterms:created xsi:type="dcterms:W3CDTF">2018-03-13T15:00:00Z</dcterms:created>
  <dcterms:modified xsi:type="dcterms:W3CDTF">2018-04-17T13:13:00Z</dcterms:modified>
</cp:coreProperties>
</file>